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ED1C" w14:textId="77777777" w:rsidR="00444C2A" w:rsidRPr="00444C2A" w:rsidRDefault="00444C2A" w:rsidP="00444C2A">
      <w:pPr>
        <w:pStyle w:val="NormalWeb"/>
        <w:rPr>
          <w:rFonts w:ascii="Calibri" w:hAnsi="Calibri" w:cs="Calibri"/>
        </w:rPr>
      </w:pPr>
      <w:r w:rsidRPr="00444C2A">
        <w:rPr>
          <w:rFonts w:ascii="Calibri" w:hAnsi="Calibri" w:cs="Calibri"/>
        </w:rPr>
        <w:t>Location: IMAS - Hobart</w:t>
      </w:r>
    </w:p>
    <w:p w14:paraId="3A3307DD" w14:textId="77777777" w:rsidR="00444C2A" w:rsidRPr="00444C2A" w:rsidRDefault="00444C2A" w:rsidP="00444C2A">
      <w:pPr>
        <w:pStyle w:val="NormalWeb"/>
        <w:rPr>
          <w:rFonts w:ascii="Calibri" w:hAnsi="Calibri" w:cs="Calibri"/>
        </w:rPr>
      </w:pPr>
      <w:r w:rsidRPr="00444C2A">
        <w:rPr>
          <w:rFonts w:ascii="Calibri" w:hAnsi="Calibri" w:cs="Calibri"/>
        </w:rPr>
        <w:t>Present: Dahlia, Mark, Clive</w:t>
      </w:r>
    </w:p>
    <w:p w14:paraId="52C18812" w14:textId="77777777" w:rsidR="00444C2A" w:rsidRPr="00444C2A" w:rsidRDefault="00444C2A" w:rsidP="00444C2A">
      <w:pPr>
        <w:pStyle w:val="Heading1"/>
      </w:pPr>
      <w:r w:rsidRPr="00444C2A">
        <w:rPr>
          <w:rStyle w:val="Strong"/>
          <w:rFonts w:ascii="Calibri" w:hAnsi="Calibri" w:cs="Calibri"/>
          <w:b/>
          <w:bCs/>
        </w:rPr>
        <w:t xml:space="preserve">Bigger </w:t>
      </w:r>
      <w:r w:rsidRPr="00444C2A">
        <w:rPr>
          <w:rStyle w:val="Strong"/>
          <w:b/>
          <w:bCs/>
        </w:rPr>
        <w:t>picture</w:t>
      </w:r>
      <w:r w:rsidRPr="00444C2A">
        <w:rPr>
          <w:rStyle w:val="Strong"/>
          <w:rFonts w:ascii="Calibri" w:hAnsi="Calibri" w:cs="Calibri"/>
          <w:b/>
          <w:bCs/>
        </w:rPr>
        <w:t xml:space="preserve"> of this research question:</w:t>
      </w:r>
    </w:p>
    <w:p w14:paraId="658DEBC2" w14:textId="77777777" w:rsidR="00444C2A" w:rsidRPr="00444C2A" w:rsidRDefault="00444C2A" w:rsidP="00444C2A">
      <w:pPr>
        <w:pStyle w:val="NormalWeb"/>
        <w:rPr>
          <w:rFonts w:ascii="Calibri" w:hAnsi="Calibri" w:cs="Calibri"/>
        </w:rPr>
      </w:pPr>
      <w:r w:rsidRPr="00444C2A">
        <w:rPr>
          <w:rFonts w:ascii="Calibri" w:hAnsi="Calibri" w:cs="Calibri"/>
        </w:rPr>
        <w:t>Goal of research is multi-pronged:</w:t>
      </w:r>
    </w:p>
    <w:p w14:paraId="109A6DC9" w14:textId="77777777" w:rsidR="00444C2A" w:rsidRPr="00444C2A" w:rsidRDefault="00444C2A" w:rsidP="00444C2A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where do the seals go? (do they disperse at random? what determines where they go - ocean currents?</w:t>
      </w:r>
    </w:p>
    <w:p w14:paraId="0F72789C" w14:textId="359DA31B" w:rsidR="00444C2A" w:rsidRPr="00444C2A" w:rsidRDefault="00444C2A" w:rsidP="00444C2A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did they get fat</w:t>
      </w:r>
      <w:r w:rsidR="008A3842">
        <w:rPr>
          <w:rFonts w:ascii="Calibri" w:hAnsi="Calibri" w:cs="Calibri"/>
        </w:rPr>
        <w:t xml:space="preserve"> </w:t>
      </w:r>
      <w:ins w:id="0" w:author="Clive McMahon" w:date="2021-02-22T09:28:00Z">
        <w:r w:rsidR="008A3842">
          <w:rPr>
            <w:rFonts w:ascii="Calibri" w:hAnsi="Calibri" w:cs="Calibri"/>
          </w:rPr>
          <w:t>and if so where di</w:t>
        </w:r>
      </w:ins>
      <w:ins w:id="1" w:author="Clive McMahon" w:date="2021-02-22T09:29:00Z">
        <w:r w:rsidR="008A3842">
          <w:rPr>
            <w:rFonts w:ascii="Calibri" w:hAnsi="Calibri" w:cs="Calibri"/>
          </w:rPr>
          <w:t>d this happen</w:t>
        </w:r>
      </w:ins>
      <w:ins w:id="2" w:author="Clive McMahon" w:date="2021-02-22T09:32:00Z">
        <w:r w:rsidR="008A3842">
          <w:rPr>
            <w:rFonts w:ascii="Calibri" w:hAnsi="Calibri" w:cs="Calibri"/>
          </w:rPr>
          <w:t xml:space="preserve"> – where </w:t>
        </w:r>
        <w:proofErr w:type="gramStart"/>
        <w:r w:rsidR="008A3842">
          <w:rPr>
            <w:rFonts w:ascii="Calibri" w:hAnsi="Calibri" w:cs="Calibri"/>
          </w:rPr>
          <w:t>there</w:t>
        </w:r>
        <w:proofErr w:type="gramEnd"/>
        <w:r w:rsidR="008A3842">
          <w:rPr>
            <w:rFonts w:ascii="Calibri" w:hAnsi="Calibri" w:cs="Calibri"/>
          </w:rPr>
          <w:t xml:space="preserve"> “hotspots”</w:t>
        </w:r>
      </w:ins>
      <w:r w:rsidRPr="00444C2A">
        <w:rPr>
          <w:rFonts w:ascii="Calibri" w:hAnsi="Calibri" w:cs="Calibri"/>
        </w:rPr>
        <w:t xml:space="preserve">? </w:t>
      </w:r>
    </w:p>
    <w:p w14:paraId="3589C22D" w14:textId="77777777" w:rsidR="00444C2A" w:rsidRPr="00444C2A" w:rsidRDefault="00444C2A" w:rsidP="00444C2A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Style w:val="Strong"/>
          <w:rFonts w:ascii="Calibri" w:hAnsi="Calibri" w:cs="Calibri"/>
        </w:rPr>
        <w:t>Drift dive analysis/body condition:</w:t>
      </w:r>
      <w:r w:rsidRPr="00444C2A">
        <w:rPr>
          <w:rFonts w:ascii="Calibri" w:hAnsi="Calibri" w:cs="Calibri"/>
        </w:rPr>
        <w:t xml:space="preserve"> </w:t>
      </w:r>
    </w:p>
    <w:p w14:paraId="00EB1975" w14:textId="77777777" w:rsidR="00444C2A" w:rsidRPr="00444C2A" w:rsidRDefault="00444C2A" w:rsidP="00444C2A">
      <w:pPr>
        <w:numPr>
          <w:ilvl w:val="2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Fernando's </w:t>
      </w:r>
      <w:proofErr w:type="spellStart"/>
      <w:r w:rsidRPr="00444C2A">
        <w:rPr>
          <w:rFonts w:ascii="Calibri" w:hAnsi="Calibri" w:cs="Calibri"/>
        </w:rPr>
        <w:t>slimmingDive</w:t>
      </w:r>
      <w:proofErr w:type="spellEnd"/>
      <w:r w:rsidRPr="00444C2A">
        <w:rPr>
          <w:rFonts w:ascii="Calibri" w:hAnsi="Calibri" w:cs="Calibri"/>
        </w:rPr>
        <w:t xml:space="preserve"> method may be too conservative for our dataset - filtered out many more dives that Martin's method</w:t>
      </w:r>
    </w:p>
    <w:p w14:paraId="563C6090" w14:textId="77777777" w:rsidR="00444C2A" w:rsidRPr="00444C2A" w:rsidRDefault="00444C2A" w:rsidP="00444C2A">
      <w:pPr>
        <w:numPr>
          <w:ilvl w:val="2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We're not concerned which method is used to determine drift dives/body condition so happy to use Martin's results if he already has them</w:t>
      </w:r>
    </w:p>
    <w:p w14:paraId="655163F4" w14:textId="5E5976B9" w:rsidR="00444C2A" w:rsidRPr="00444C2A" w:rsidRDefault="00444C2A" w:rsidP="00444C2A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who survived? </w:t>
      </w:r>
    </w:p>
    <w:p w14:paraId="7E7485AB" w14:textId="77777777" w:rsidR="00444C2A" w:rsidRPr="00444C2A" w:rsidRDefault="00444C2A" w:rsidP="00444C2A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Clive provided Dahlia with survival, capture mark-recapture data</w:t>
      </w:r>
    </w:p>
    <w:p w14:paraId="5738DEE4" w14:textId="77777777" w:rsidR="00444C2A" w:rsidRPr="00444C2A" w:rsidRDefault="00444C2A" w:rsidP="00444C2A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Likely that the analysis will focus on the first trip and use the </w:t>
      </w:r>
      <w:proofErr w:type="gramStart"/>
      <w:r w:rsidRPr="00444C2A">
        <w:rPr>
          <w:rFonts w:ascii="Calibri" w:hAnsi="Calibri" w:cs="Calibri"/>
        </w:rPr>
        <w:t>6 month</w:t>
      </w:r>
      <w:proofErr w:type="gramEnd"/>
      <w:r w:rsidRPr="00444C2A">
        <w:rPr>
          <w:rFonts w:ascii="Calibri" w:hAnsi="Calibri" w:cs="Calibri"/>
        </w:rPr>
        <w:t xml:space="preserve"> re-sight data as it is hypothesised that the first 6 months are crucial for future survival of the seals</w:t>
      </w:r>
    </w:p>
    <w:p w14:paraId="3BCBAEB7" w14:textId="77777777" w:rsidR="00444C2A" w:rsidRPr="00444C2A" w:rsidRDefault="00444C2A" w:rsidP="00444C2A">
      <w:pPr>
        <w:pStyle w:val="Heading1"/>
      </w:pPr>
      <w:r w:rsidRPr="00444C2A">
        <w:rPr>
          <w:rStyle w:val="Strong"/>
          <w:rFonts w:ascii="Calibri" w:hAnsi="Calibri" w:cs="Calibri"/>
          <w:b/>
          <w:bCs/>
        </w:rPr>
        <w:t xml:space="preserve">Quality </w:t>
      </w:r>
      <w:r w:rsidRPr="00444C2A">
        <w:rPr>
          <w:rStyle w:val="Strong"/>
          <w:b/>
          <w:bCs/>
        </w:rPr>
        <w:t>control</w:t>
      </w:r>
      <w:r w:rsidRPr="00444C2A">
        <w:rPr>
          <w:rStyle w:val="Strong"/>
          <w:rFonts w:ascii="Calibri" w:hAnsi="Calibri" w:cs="Calibri"/>
          <w:b/>
          <w:bCs/>
        </w:rPr>
        <w:t xml:space="preserve"> of tracks:</w:t>
      </w:r>
    </w:p>
    <w:p w14:paraId="0FFA6CD0" w14:textId="77777777" w:rsidR="00444C2A" w:rsidRPr="00444C2A" w:rsidRDefault="00444C2A" w:rsidP="00444C2A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did visual quality check on individual </w:t>
      </w:r>
      <w:proofErr w:type="spellStart"/>
      <w:r w:rsidRPr="00444C2A">
        <w:rPr>
          <w:rFonts w:ascii="Calibri" w:hAnsi="Calibri" w:cs="Calibri"/>
        </w:rPr>
        <w:t>ssm</w:t>
      </w:r>
      <w:proofErr w:type="spellEnd"/>
      <w:r w:rsidRPr="00444C2A">
        <w:rPr>
          <w:rFonts w:ascii="Calibri" w:hAnsi="Calibri" w:cs="Calibri"/>
        </w:rPr>
        <w:t>-filtered tracks as a group during the meeting</w:t>
      </w:r>
    </w:p>
    <w:p w14:paraId="152D223C" w14:textId="7A38F9E1" w:rsidR="00444C2A" w:rsidRPr="00444C2A" w:rsidRDefault="00444C2A" w:rsidP="00444C2A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some duds were </w:t>
      </w:r>
      <w:proofErr w:type="gramStart"/>
      <w:r w:rsidRPr="00444C2A">
        <w:rPr>
          <w:rFonts w:ascii="Calibri" w:hAnsi="Calibri" w:cs="Calibri"/>
        </w:rPr>
        <w:t>identified</w:t>
      </w:r>
      <w:proofErr w:type="gramEnd"/>
      <w:ins w:id="3" w:author="Clive McMahon" w:date="2021-02-22T09:30:00Z">
        <w:r w:rsidR="008A3842">
          <w:rPr>
            <w:rFonts w:ascii="Calibri" w:hAnsi="Calibri" w:cs="Calibri"/>
          </w:rPr>
          <w:t xml:space="preserve"> and we’ll excluded these from the analyses</w:t>
        </w:r>
      </w:ins>
    </w:p>
    <w:p w14:paraId="7F8713E3" w14:textId="77777777" w:rsidR="00444C2A" w:rsidRPr="00444C2A" w:rsidRDefault="00444C2A" w:rsidP="00444C2A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some tracks seemed to have spurious sections - looked too smooth - need to double check again.</w:t>
      </w:r>
    </w:p>
    <w:p w14:paraId="7C12DF3A" w14:textId="77777777" w:rsidR="00444C2A" w:rsidRPr="00444C2A" w:rsidRDefault="00444C2A" w:rsidP="00444C2A">
      <w:pPr>
        <w:pStyle w:val="Heading1"/>
      </w:pPr>
      <w:r w:rsidRPr="00444C2A">
        <w:rPr>
          <w:rStyle w:val="Strong"/>
          <w:b/>
          <w:bCs/>
        </w:rPr>
        <w:t>Actions:</w:t>
      </w:r>
    </w:p>
    <w:p w14:paraId="7B0AA655" w14:textId="77777777" w:rsidR="00444C2A" w:rsidRPr="00444C2A" w:rsidRDefault="00444C2A" w:rsidP="00444C2A">
      <w:pPr>
        <w:pStyle w:val="NormalWeb"/>
        <w:rPr>
          <w:rFonts w:ascii="Calibri" w:hAnsi="Calibri" w:cs="Calibri"/>
        </w:rPr>
      </w:pPr>
      <w:r w:rsidRPr="00444C2A">
        <w:rPr>
          <w:rFonts w:ascii="Calibri" w:hAnsi="Calibri" w:cs="Calibri"/>
        </w:rPr>
        <w:t>Mark and Clive suggested more exploratory plots and summaries moving forward</w:t>
      </w:r>
    </w:p>
    <w:p w14:paraId="629C0B3B" w14:textId="77777777" w:rsidR="00444C2A" w:rsidRPr="00444C2A" w:rsidRDefault="00444C2A" w:rsidP="00444C2A">
      <w:pPr>
        <w:pStyle w:val="Heading2"/>
      </w:pPr>
      <w:r w:rsidRPr="00444C2A">
        <w:t xml:space="preserve">1. </w:t>
      </w:r>
      <w:r w:rsidRPr="00444C2A">
        <w:rPr>
          <w:rStyle w:val="Strong"/>
          <w:rFonts w:ascii="Calibri" w:hAnsi="Calibri" w:cs="Calibri"/>
          <w:b/>
          <w:bCs/>
        </w:rPr>
        <w:t xml:space="preserve">Where do </w:t>
      </w:r>
      <w:r w:rsidRPr="00444C2A">
        <w:rPr>
          <w:rStyle w:val="Strong"/>
          <w:b/>
          <w:bCs/>
        </w:rPr>
        <w:t>seals</w:t>
      </w:r>
      <w:r w:rsidRPr="00444C2A">
        <w:rPr>
          <w:rStyle w:val="Strong"/>
          <w:rFonts w:ascii="Calibri" w:hAnsi="Calibri" w:cs="Calibri"/>
          <w:b/>
          <w:bCs/>
        </w:rPr>
        <w:t xml:space="preserve"> go?</w:t>
      </w:r>
    </w:p>
    <w:p w14:paraId="1767B61F" w14:textId="77777777" w:rsidR="00444C2A" w:rsidRPr="00444C2A" w:rsidRDefault="00444C2A" w:rsidP="00444C2A">
      <w:pPr>
        <w:pStyle w:val="NormalWeb"/>
        <w:rPr>
          <w:rFonts w:ascii="Calibri" w:hAnsi="Calibri" w:cs="Calibri"/>
        </w:rPr>
      </w:pPr>
      <w:r w:rsidRPr="00444C2A">
        <w:rPr>
          <w:rStyle w:val="Strong"/>
          <w:rFonts w:ascii="Calibri" w:hAnsi="Calibri" w:cs="Calibri"/>
        </w:rPr>
        <w:t>Determine first foraging trips:</w:t>
      </w:r>
    </w:p>
    <w:p w14:paraId="00C27505" w14:textId="77777777" w:rsidR="00444C2A" w:rsidRPr="00444C2A" w:rsidRDefault="00444C2A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options: </w:t>
      </w:r>
    </w:p>
    <w:p w14:paraId="3F0FE54F" w14:textId="77777777" w:rsidR="00444C2A" w:rsidRPr="00444C2A" w:rsidRDefault="00444C2A" w:rsidP="00444C2A">
      <w:pPr>
        <w:numPr>
          <w:ilvl w:val="1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plot distance from colony over time - include raw data + smoothed data</w:t>
      </w:r>
    </w:p>
    <w:p w14:paraId="5FDCCCC8" w14:textId="34362C43" w:rsidR="00444C2A" w:rsidRPr="00444C2A" w:rsidRDefault="00444C2A" w:rsidP="00444C2A">
      <w:pPr>
        <w:numPr>
          <w:ilvl w:val="1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within 5 </w:t>
      </w:r>
      <w:ins w:id="4" w:author="Clive McMahon" w:date="2021-02-22T09:34:00Z">
        <w:r w:rsidR="008A3842">
          <w:rPr>
            <w:rFonts w:ascii="Calibri" w:hAnsi="Calibri" w:cs="Calibri"/>
          </w:rPr>
          <w:t xml:space="preserve">– 20 </w:t>
        </w:r>
      </w:ins>
      <w:r w:rsidRPr="00444C2A">
        <w:rPr>
          <w:rFonts w:ascii="Calibri" w:hAnsi="Calibri" w:cs="Calibri"/>
        </w:rPr>
        <w:t>km of island</w:t>
      </w:r>
    </w:p>
    <w:p w14:paraId="34A90C18" w14:textId="09FB3720" w:rsidR="00444C2A" w:rsidRPr="00444C2A" w:rsidRDefault="008A3842" w:rsidP="00444C2A">
      <w:pPr>
        <w:numPr>
          <w:ilvl w:val="1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ins w:id="5" w:author="Clive McMahon" w:date="2021-02-22T09:33:00Z">
        <w:r>
          <w:rPr>
            <w:rFonts w:ascii="Calibri" w:hAnsi="Calibri" w:cs="Calibri"/>
          </w:rPr>
          <w:sym w:font="Symbol" w:char="F0B3"/>
        </w:r>
        <w:r>
          <w:rPr>
            <w:rFonts w:ascii="Calibri" w:hAnsi="Calibri" w:cs="Calibri"/>
          </w:rPr>
          <w:t xml:space="preserve"> </w:t>
        </w:r>
      </w:ins>
      <w:proofErr w:type="gramStart"/>
      <w:r w:rsidR="00444C2A" w:rsidRPr="00444C2A">
        <w:rPr>
          <w:rFonts w:ascii="Calibri" w:hAnsi="Calibri" w:cs="Calibri"/>
        </w:rPr>
        <w:t>4 day</w:t>
      </w:r>
      <w:proofErr w:type="gramEnd"/>
      <w:r w:rsidR="00444C2A" w:rsidRPr="00444C2A">
        <w:rPr>
          <w:rFonts w:ascii="Calibri" w:hAnsi="Calibri" w:cs="Calibri"/>
        </w:rPr>
        <w:t xml:space="preserve"> haul-out - e.g. some seals ended first trip at Campbell Island, Antipodes</w:t>
      </w:r>
    </w:p>
    <w:p w14:paraId="5441BCB9" w14:textId="77777777" w:rsidR="00444C2A" w:rsidRPr="00444C2A" w:rsidRDefault="00444C2A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lastRenderedPageBreak/>
        <w:t>extract ocean data for each location</w:t>
      </w:r>
    </w:p>
    <w:p w14:paraId="78F1F466" w14:textId="77777777" w:rsidR="00444C2A" w:rsidRPr="00444C2A" w:rsidRDefault="00444C2A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plot tracks and colour locations to current direction – do they go with or against current?</w:t>
      </w:r>
    </w:p>
    <w:p w14:paraId="7539DC2C" w14:textId="77777777" w:rsidR="00444C2A" w:rsidRPr="00444C2A" w:rsidRDefault="00444C2A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generate trip duration summary stats</w:t>
      </w:r>
    </w:p>
    <w:p w14:paraId="47C06C36" w14:textId="77777777" w:rsidR="00444C2A" w:rsidRPr="00444C2A" w:rsidRDefault="00444C2A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table with columns: id, </w:t>
      </w:r>
      <w:proofErr w:type="spellStart"/>
      <w:r w:rsidRPr="00444C2A">
        <w:rPr>
          <w:rFonts w:ascii="Calibri" w:hAnsi="Calibri" w:cs="Calibri"/>
        </w:rPr>
        <w:t>lon</w:t>
      </w:r>
      <w:proofErr w:type="spellEnd"/>
      <w:r w:rsidRPr="00444C2A">
        <w:rPr>
          <w:rFonts w:ascii="Calibri" w:hAnsi="Calibri" w:cs="Calibri"/>
        </w:rPr>
        <w:t xml:space="preserve">, </w:t>
      </w:r>
      <w:proofErr w:type="spellStart"/>
      <w:r w:rsidRPr="00444C2A">
        <w:rPr>
          <w:rFonts w:ascii="Calibri" w:hAnsi="Calibri" w:cs="Calibri"/>
        </w:rPr>
        <w:t>lat</w:t>
      </w:r>
      <w:proofErr w:type="spellEnd"/>
      <w:r w:rsidRPr="00444C2A">
        <w:rPr>
          <w:rFonts w:ascii="Calibri" w:hAnsi="Calibri" w:cs="Calibri"/>
        </w:rPr>
        <w:t>, trip # (0 = haul out, 1 = 1st trip, 2 = 2nd trip etc.), keep (flag weird locations)</w:t>
      </w:r>
    </w:p>
    <w:p w14:paraId="3C042092" w14:textId="77777777" w:rsidR="00444C2A" w:rsidRPr="00444C2A" w:rsidRDefault="00444C2A" w:rsidP="00444C2A">
      <w:pPr>
        <w:pStyle w:val="Heading2"/>
      </w:pPr>
      <w:r w:rsidRPr="00444C2A">
        <w:t>2. Did seals get fat?</w:t>
      </w:r>
    </w:p>
    <w:p w14:paraId="0562496C" w14:textId="77777777" w:rsidR="00444C2A" w:rsidRPr="00444C2A" w:rsidRDefault="00444C2A" w:rsidP="00444C2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Dahlia to request drift dives and body condition results from Martin</w:t>
      </w:r>
    </w:p>
    <w:p w14:paraId="26A7798B" w14:textId="77777777" w:rsidR="00444C2A" w:rsidRPr="00444C2A" w:rsidRDefault="00444C2A" w:rsidP="00444C2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Generate plots that show body condition over time</w:t>
      </w:r>
    </w:p>
    <w:p w14:paraId="01EEA403" w14:textId="77777777" w:rsidR="00444C2A" w:rsidRPr="00444C2A" w:rsidRDefault="00444C2A" w:rsidP="00444C2A">
      <w:pPr>
        <w:pStyle w:val="Heading2"/>
      </w:pPr>
      <w:r w:rsidRPr="00444C2A">
        <w:t>3. Did they survive?</w:t>
      </w:r>
    </w:p>
    <w:p w14:paraId="3B16CAC0" w14:textId="77777777" w:rsidR="00444C2A" w:rsidRPr="00444C2A" w:rsidRDefault="00444C2A" w:rsidP="00444C2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plot of tracks coloured by seen vs not seen (was the individual seen again after the first capture?)</w:t>
      </w:r>
    </w:p>
    <w:p w14:paraId="746D026A" w14:textId="77777777" w:rsidR="00444C2A" w:rsidRPr="00444C2A" w:rsidRDefault="00444C2A" w:rsidP="00444C2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plot of tracks coloured by size (birth weight, weaning weight)</w:t>
      </w:r>
    </w:p>
    <w:p w14:paraId="1502851C" w14:textId="77777777" w:rsidR="00444C2A" w:rsidRPr="00444C2A" w:rsidRDefault="00444C2A" w:rsidP="00444C2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create frequency distribution of weights when tagged (as there was a specific procedure to which individuals were captured and tagged)</w:t>
      </w:r>
    </w:p>
    <w:p w14:paraId="1CB94C87" w14:textId="77777777" w:rsidR="00444C2A" w:rsidRPr="00444C2A" w:rsidRDefault="00444C2A" w:rsidP="00444C2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While Dahlia's analysing data, keep in mind that we're trying </w:t>
      </w:r>
      <w:proofErr w:type="spellStart"/>
      <w:proofErr w:type="gramStart"/>
      <w:r w:rsidRPr="00444C2A">
        <w:rPr>
          <w:rFonts w:ascii="Calibri" w:hAnsi="Calibri" w:cs="Calibri"/>
        </w:rPr>
        <w:t>too</w:t>
      </w:r>
      <w:proofErr w:type="spellEnd"/>
      <w:proofErr w:type="gramEnd"/>
      <w:r w:rsidRPr="00444C2A">
        <w:rPr>
          <w:rFonts w:ascii="Calibri" w:hAnsi="Calibri" w:cs="Calibri"/>
        </w:rPr>
        <w:t xml:space="preserve"> find a way to categorise the trips to link to their survival e.g. by sector of ocean?</w:t>
      </w:r>
    </w:p>
    <w:p w14:paraId="0BB9AA38" w14:textId="77777777" w:rsidR="00444C2A" w:rsidRPr="00444C2A" w:rsidRDefault="00444C2A" w:rsidP="00444C2A">
      <w:pPr>
        <w:pStyle w:val="Heading2"/>
      </w:pPr>
      <w:r w:rsidRPr="00444C2A">
        <w:t>Other next steps</w:t>
      </w:r>
    </w:p>
    <w:p w14:paraId="6CC3CB48" w14:textId="77777777" w:rsidR="00444C2A" w:rsidRPr="00444C2A" w:rsidRDefault="00444C2A" w:rsidP="00444C2A">
      <w:pPr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Group </w:t>
      </w:r>
      <w:proofErr w:type="gramStart"/>
      <w:r w:rsidRPr="00444C2A">
        <w:rPr>
          <w:rFonts w:ascii="Calibri" w:hAnsi="Calibri" w:cs="Calibri"/>
        </w:rPr>
        <w:t>zoom</w:t>
      </w:r>
      <w:proofErr w:type="gramEnd"/>
      <w:r w:rsidRPr="00444C2A">
        <w:rPr>
          <w:rFonts w:ascii="Calibri" w:hAnsi="Calibri" w:cs="Calibri"/>
        </w:rPr>
        <w:t>?</w:t>
      </w:r>
    </w:p>
    <w:p w14:paraId="2E5A780D" w14:textId="77777777" w:rsidR="00444C2A" w:rsidRPr="00444C2A" w:rsidRDefault="00444C2A" w:rsidP="00444C2A">
      <w:pPr>
        <w:pStyle w:val="Heading1"/>
        <w:rPr>
          <w:rFonts w:ascii="Calibri" w:hAnsi="Calibri" w:cs="Calibri"/>
        </w:rPr>
      </w:pPr>
      <w:r w:rsidRPr="00444C2A">
        <w:rPr>
          <w:rFonts w:ascii="Calibri" w:hAnsi="Calibri" w:cs="Calibri"/>
        </w:rPr>
        <w:t>Other interesting questions:</w:t>
      </w:r>
    </w:p>
    <w:p w14:paraId="5FBC5DF7" w14:textId="77777777" w:rsidR="00444C2A" w:rsidRPr="00444C2A" w:rsidRDefault="00444C2A" w:rsidP="00444C2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histogram of tag duration, tag loss</w:t>
      </w:r>
    </w:p>
    <w:p w14:paraId="586DC55D" w14:textId="77777777" w:rsidR="00444C2A" w:rsidRPr="00444C2A" w:rsidRDefault="00444C2A" w:rsidP="00444C2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weaned weight vs tag loss / dead?</w:t>
      </w:r>
    </w:p>
    <w:p w14:paraId="06396B90" w14:textId="2BD5109E" w:rsidR="00444C2A" w:rsidRDefault="00444C2A" w:rsidP="00444C2A">
      <w:pPr>
        <w:numPr>
          <w:ilvl w:val="0"/>
          <w:numId w:val="14"/>
        </w:numPr>
        <w:spacing w:before="100" w:beforeAutospacing="1" w:after="100" w:afterAutospacing="1"/>
        <w:rPr>
          <w:ins w:id="6" w:author="Clive McMahon" w:date="2021-02-22T09:36:00Z"/>
          <w:rFonts w:ascii="Calibri" w:hAnsi="Calibri" w:cs="Calibri"/>
        </w:rPr>
      </w:pPr>
      <w:r w:rsidRPr="00444C2A">
        <w:rPr>
          <w:rFonts w:ascii="Calibri" w:hAnsi="Calibri" w:cs="Calibri"/>
        </w:rPr>
        <w:t>how long was it to see an animal again</w:t>
      </w:r>
      <w:ins w:id="7" w:author="Clive McMahon" w:date="2021-02-22T09:34:00Z">
        <w:r w:rsidR="008A3842">
          <w:rPr>
            <w:rFonts w:ascii="Calibri" w:hAnsi="Calibri" w:cs="Calibri"/>
          </w:rPr>
          <w:t xml:space="preserve"> (</w:t>
        </w:r>
      </w:ins>
      <w:ins w:id="8" w:author="Clive McMahon" w:date="2021-02-22T09:35:00Z">
        <w:r w:rsidR="008A3842">
          <w:rPr>
            <w:rFonts w:ascii="Calibri" w:hAnsi="Calibri" w:cs="Calibri"/>
          </w:rPr>
          <w:t>using the complete sighting history for individuals</w:t>
        </w:r>
      </w:ins>
      <w:ins w:id="9" w:author="Clive McMahon" w:date="2021-02-22T09:34:00Z">
        <w:r w:rsidR="008A3842">
          <w:rPr>
            <w:rFonts w:ascii="Calibri" w:hAnsi="Calibri" w:cs="Calibri"/>
          </w:rPr>
          <w:t>)</w:t>
        </w:r>
      </w:ins>
      <w:r w:rsidRPr="00444C2A">
        <w:rPr>
          <w:rFonts w:ascii="Calibri" w:hAnsi="Calibri" w:cs="Calibri"/>
        </w:rPr>
        <w:t>?</w:t>
      </w:r>
    </w:p>
    <w:p w14:paraId="27EB3B24" w14:textId="4AA2DE84" w:rsidR="008A3842" w:rsidRPr="00444C2A" w:rsidRDefault="008A3842" w:rsidP="00444C2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ins w:id="10" w:author="Clive McMahon" w:date="2021-02-22T09:37:00Z">
        <w:r>
          <w:rPr>
            <w:rFonts w:ascii="Calibri" w:hAnsi="Calibri" w:cs="Calibri"/>
          </w:rPr>
          <w:t xml:space="preserve">We also have return masses for some animals that may be useful </w:t>
        </w:r>
      </w:ins>
    </w:p>
    <w:p w14:paraId="2F4F0C7A" w14:textId="29CF6816" w:rsidR="00BB6743" w:rsidRPr="00444C2A" w:rsidRDefault="00BB6743">
      <w:pPr>
        <w:rPr>
          <w:rFonts w:ascii="Calibri" w:hAnsi="Calibri" w:cs="Calibri"/>
        </w:rPr>
      </w:pPr>
    </w:p>
    <w:sectPr w:rsidR="00BB6743" w:rsidRPr="00444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A5100"/>
    <w:multiLevelType w:val="multilevel"/>
    <w:tmpl w:val="5350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B0925"/>
    <w:multiLevelType w:val="multilevel"/>
    <w:tmpl w:val="F134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701A0"/>
    <w:multiLevelType w:val="multilevel"/>
    <w:tmpl w:val="FAE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91916"/>
    <w:multiLevelType w:val="multilevel"/>
    <w:tmpl w:val="18A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2404A"/>
    <w:multiLevelType w:val="multilevel"/>
    <w:tmpl w:val="1154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64E9A"/>
    <w:multiLevelType w:val="multilevel"/>
    <w:tmpl w:val="7B42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71B6A"/>
    <w:multiLevelType w:val="multilevel"/>
    <w:tmpl w:val="C0E0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671F4"/>
    <w:multiLevelType w:val="multilevel"/>
    <w:tmpl w:val="C428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204D9"/>
    <w:multiLevelType w:val="multilevel"/>
    <w:tmpl w:val="76FC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27779"/>
    <w:multiLevelType w:val="multilevel"/>
    <w:tmpl w:val="80EA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D1E6A"/>
    <w:multiLevelType w:val="multilevel"/>
    <w:tmpl w:val="180C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E0C04"/>
    <w:multiLevelType w:val="multilevel"/>
    <w:tmpl w:val="66D6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A18E1"/>
    <w:multiLevelType w:val="multilevel"/>
    <w:tmpl w:val="6E5C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FD04A8"/>
    <w:multiLevelType w:val="multilevel"/>
    <w:tmpl w:val="8FB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12"/>
  </w:num>
  <w:num w:numId="9">
    <w:abstractNumId w:val="9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live McMahon">
    <w15:presenceInfo w15:providerId="AD" w15:userId="S::clive.mcmahon@sims.org.au::db047d4d-3ef3-4d64-8e09-a032de71dd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2A"/>
    <w:rsid w:val="00444C2A"/>
    <w:rsid w:val="008A3842"/>
    <w:rsid w:val="00903C14"/>
    <w:rsid w:val="00BB6743"/>
    <w:rsid w:val="00DB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242FF"/>
  <w15:chartTrackingRefBased/>
  <w15:docId w15:val="{1B07CE59-9038-034B-BEEB-4DB18C48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444C2A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AU" w:eastAsia="en-GB"/>
    </w:rPr>
  </w:style>
  <w:style w:type="paragraph" w:styleId="Heading2">
    <w:name w:val="heading 2"/>
    <w:basedOn w:val="Normal"/>
    <w:link w:val="Heading2Char"/>
    <w:uiPriority w:val="9"/>
    <w:qFormat/>
    <w:rsid w:val="00444C2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C2A"/>
    <w:rPr>
      <w:rFonts w:eastAsia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44C2A"/>
    <w:rPr>
      <w:rFonts w:eastAsia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44C2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  <w:style w:type="character" w:styleId="Strong">
    <w:name w:val="Strong"/>
    <w:basedOn w:val="DefaultParagraphFont"/>
    <w:uiPriority w:val="22"/>
    <w:qFormat/>
    <w:rsid w:val="00444C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Foo</dc:creator>
  <cp:keywords/>
  <dc:description/>
  <cp:lastModifiedBy>Clive McMahon</cp:lastModifiedBy>
  <cp:revision>2</cp:revision>
  <dcterms:created xsi:type="dcterms:W3CDTF">2021-02-21T00:14:00Z</dcterms:created>
  <dcterms:modified xsi:type="dcterms:W3CDTF">2021-02-21T22:37:00Z</dcterms:modified>
</cp:coreProperties>
</file>