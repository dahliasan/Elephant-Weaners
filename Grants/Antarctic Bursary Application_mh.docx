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E5518D" w14:textId="3B91F9FA" w:rsidR="003E6478" w:rsidRPr="003E6478" w:rsidRDefault="003E6478" w:rsidP="00EA76F5">
      <w:pPr>
        <w:pStyle w:val="Heading1"/>
        <w:rPr>
          <w:rFonts w:eastAsia="Times New Roman"/>
          <w:lang w:val="en-AU" w:eastAsia="en-GB"/>
        </w:rPr>
      </w:pPr>
      <w:r w:rsidRPr="003E6478">
        <w:rPr>
          <w:rFonts w:eastAsia="Times New Roman"/>
          <w:lang w:val="en-AU" w:eastAsia="en-GB"/>
        </w:rPr>
        <w:t>Title of existing research project</w:t>
      </w:r>
    </w:p>
    <w:p w14:paraId="698A1511" w14:textId="77777777" w:rsidR="002417EB" w:rsidRPr="00F0717F" w:rsidRDefault="002417EB" w:rsidP="002417EB">
      <w:pPr>
        <w:rPr>
          <w:lang w:val="en-AU" w:eastAsia="en-GB"/>
        </w:rPr>
      </w:pPr>
      <w:r>
        <w:rPr>
          <w:lang w:eastAsia="en-GB"/>
        </w:rPr>
        <w:t xml:space="preserve">The influence of foraging behaviour on long-term survival of newly weaned </w:t>
      </w:r>
      <w:r>
        <w:rPr>
          <w:lang w:val="en-AU" w:eastAsia="en-GB"/>
        </w:rPr>
        <w:t>southern elephant seal</w:t>
      </w:r>
      <w:r>
        <w:rPr>
          <w:lang w:eastAsia="en-GB"/>
        </w:rPr>
        <w:t>s</w:t>
      </w:r>
    </w:p>
    <w:p w14:paraId="34768B6E" w14:textId="1B461F2B" w:rsidR="003E6478" w:rsidRDefault="003E6478" w:rsidP="00EA76F5">
      <w:pPr>
        <w:pStyle w:val="Heading1"/>
        <w:rPr>
          <w:rFonts w:eastAsia="Times New Roman"/>
          <w:lang w:val="en-AU" w:eastAsia="en-GB"/>
        </w:rPr>
      </w:pPr>
      <w:r w:rsidRPr="003E6478">
        <w:rPr>
          <w:rFonts w:eastAsia="Times New Roman"/>
          <w:lang w:val="en-AU" w:eastAsia="en-GB"/>
        </w:rPr>
        <w:t>Source of funding for existing project</w:t>
      </w:r>
    </w:p>
    <w:p w14:paraId="6C2672E2" w14:textId="06B9F49A" w:rsidR="003E6478" w:rsidRPr="003E6478" w:rsidRDefault="003E6478" w:rsidP="00EA76F5">
      <w:pPr>
        <w:rPr>
          <w:lang w:val="en-AU" w:eastAsia="en-GB"/>
        </w:rPr>
      </w:pPr>
      <w:r>
        <w:rPr>
          <w:lang w:val="en-AU" w:eastAsia="en-GB"/>
        </w:rPr>
        <w:t xml:space="preserve">Australian Antarctic Division, </w:t>
      </w:r>
      <w:ins w:id="0" w:author="Mark Hindell" w:date="2021-02-19T14:42:00Z">
        <w:r w:rsidR="002417EB">
          <w:rPr>
            <w:lang w:val="en-AU" w:eastAsia="en-GB"/>
          </w:rPr>
          <w:t xml:space="preserve">Institute for Marine and Antarctic Studies </w:t>
        </w:r>
      </w:ins>
      <w:ins w:id="1" w:author="Mark Hindell" w:date="2021-02-19T14:43:00Z">
        <w:r w:rsidR="002417EB">
          <w:rPr>
            <w:lang w:val="en-AU" w:eastAsia="en-GB"/>
          </w:rPr>
          <w:t xml:space="preserve">(University of Tasmania), </w:t>
        </w:r>
      </w:ins>
      <w:r>
        <w:rPr>
          <w:lang w:val="en-AU" w:eastAsia="en-GB"/>
        </w:rPr>
        <w:t>Environmental Research Council, European Economic Community</w:t>
      </w:r>
    </w:p>
    <w:p w14:paraId="65F340AD" w14:textId="77777777" w:rsidR="003E6478" w:rsidRDefault="003E6478" w:rsidP="00EA76F5">
      <w:pPr>
        <w:pStyle w:val="Heading1"/>
        <w:rPr>
          <w:rFonts w:eastAsia="Times New Roman"/>
          <w:lang w:val="en-AU" w:eastAsia="en-GB"/>
        </w:rPr>
      </w:pPr>
      <w:r w:rsidRPr="003E6478">
        <w:rPr>
          <w:rFonts w:eastAsia="Times New Roman"/>
          <w:lang w:val="en-AU" w:eastAsia="en-GB"/>
        </w:rPr>
        <w:t>Details of existing research project</w:t>
      </w:r>
    </w:p>
    <w:p w14:paraId="706F595D" w14:textId="4C0E7C66" w:rsidR="003E6478" w:rsidRDefault="003E6478" w:rsidP="00EA76F5">
      <w:pPr>
        <w:rPr>
          <w:lang w:val="en-AU" w:eastAsia="en-GB"/>
        </w:rPr>
      </w:pPr>
      <w:r>
        <w:rPr>
          <w:lang w:val="en-AU" w:eastAsia="en-GB"/>
        </w:rPr>
        <w:t>The movements, foraging areas and foraging behaviour of naïve (recently weaned) southern elephant seal pups during their first trip to sea were investigated. Satellite-linked data loggers that recorded locations and dive metrics were deployed on a total of 72 pups at Macquarie Island during their post-weaning fast in December 1995,</w:t>
      </w:r>
      <w:ins w:id="2" w:author="Dahlia Foo" w:date="2021-02-22T10:49:00Z">
        <w:r w:rsidR="006255DA">
          <w:rPr>
            <w:lang w:val="en-AU" w:eastAsia="en-GB"/>
          </w:rPr>
          <w:t xml:space="preserve"> </w:t>
        </w:r>
      </w:ins>
      <w:r>
        <w:rPr>
          <w:lang w:val="en-AU" w:eastAsia="en-GB"/>
        </w:rPr>
        <w:t>1996,</w:t>
      </w:r>
      <w:ins w:id="3" w:author="Dahlia Foo" w:date="2021-02-22T10:49:00Z">
        <w:r w:rsidR="006255DA">
          <w:rPr>
            <w:lang w:val="en-AU" w:eastAsia="en-GB"/>
          </w:rPr>
          <w:t xml:space="preserve"> </w:t>
        </w:r>
      </w:ins>
      <w:r>
        <w:rPr>
          <w:lang w:val="en-AU" w:eastAsia="en-GB"/>
        </w:rPr>
        <w:t>1999 and 2000</w:t>
      </w:r>
      <w:ins w:id="4" w:author="Dahlia Foo" w:date="2021-02-22T11:24:00Z">
        <w:r w:rsidR="00713F05">
          <w:rPr>
            <w:lang w:val="en-AU" w:eastAsia="en-GB"/>
          </w:rPr>
          <w:t xml:space="preserve"> </w:t>
        </w:r>
        <w:r w:rsidR="00713F05">
          <w:rPr>
            <w:lang w:val="en-AU" w:eastAsia="en-GB"/>
          </w:rPr>
          <w:fldChar w:fldCharType="begin" w:fldLock="1"/>
        </w:r>
      </w:ins>
      <w:r w:rsidR="00713F05">
        <w:rPr>
          <w:lang w:val="en-AU" w:eastAsia="en-GB"/>
        </w:rPr>
        <w:instrText>ADDIN CSL_CITATION {"citationItems":[{"id":"ITEM-1","itemData":{"DOI":"10.1242/jeb.00583","ISBN":"0022-0949","ISSN":"0022-0949","PMID":"12939372","abstract":"Elephant seals regularly perform dives during which seawater and various body components, and values of they spend a large proportion of time drifting passively drag coefficients for objects of different shapes. We used through the water column. The rate of vertical change in this model to examine the theoretical relationships depth during these ‘drift’ dives is largely a result of the between drift rate and body composition and carried out a proportion of lipid tissue in the body, with fatter seals sensitivity analysis to quantify errors and biases caused by having higher (more positive or less negative) drift rates varying model parameters. While variations in seawater compared with leaner seals. We examined the temporal density and uncertainties in estimated body surface area changes in drift rates of 24 newly weaned southern and volume are unlikely to result in errors in estimated elephant seal (Mirounga leonina) pups during their first lipid content of more than ±2.5%, variations in drag trip to sea to determine if this easily recorded dive coefficient can lead to errors of ≥10%. Finally, we characteristic can be used to continuously monitor compared the lipid contents predicted by our model with changes in body composition of seals throughout their the lipid contents measured using isotopically labelled foraging trips. All seals demonstrated a similar trend over water and found a strong positive correlation. The best- time: drift rates were initially positive but decreased fitting model suggests that the drag coefficient of seals steadily over the first 30–50days after departure (Phase while drifting passively is between ~0.49 (roughly 1), corresponding to seals becoming gradually less corresponding to a sphere-shaped object) and 0.69 (a buoyant. Over the following ~100·days (Phase 2), drift prolate spheroid), and we were able to estimate relative rates again increased gradually, while during the last lipid content to within approximately ±2% lipid. Our ~20–45·days (Phase 3) drift rates either remained constant results suggest that this simple method can be used to or decreased slightly. The daily rate of change in drift rate estimate the changes in lipid content of free-ranging seals was negatively related to the daily rate of horizontal while at sea and may help improve our understanding of displacement (daily travel rate), and daily travel rates of the foraging strategies of these important marine more than ~80·km were almost exclusively associ…","author":[{"dropping-particle":"","family":"Biuw","given":"M.","non-dropping-particle":"","parse-names":false,"suffix":""},{"dropping-particle":"","family":"McConnell","given":"B","non-dropping-particle":"","parse-names":false,"suffix":""},{"dropping-particle":"","family":"Bradshaw","given":"C J A","non-dropping-particle":"","parse-names":false,"suffix":""},{"dropping-particle":"","family":"Burton","given":"H","non-dropping-particle":"","parse-names":false,"suffix":""},{"dropping-particle":"","family":"Fedak","given":"M","non-dropping-particle":"","parse-names":false,"suffix":""}],"container-title":"Journal of Experimental Biology","id":"ITEM-1","issue":"19","issued":{"date-parts":[["2003"]]},"note":"Times Cited: 68\nBradshaw, Corey/A-1311-2008; Fedak, Michael/B-3987-2009; Logger, Satellite/C-1379-2010\nBradshaw, Corey/0000-0002-5328-7741; Fedak, Michael/0000-0002-9569-1128;\n0\n68\n\n\n- fatter seals had higher drift rates - positive or negative\n- seals that travelled slower had gained fat faster\n- seals that travelled more than ~80 km in a day usually loss fat. \n\nfactors that can affect drift rate analysis to predict lipid (fat) content:\n- drag coefficient","page":"3405-3423","title":"Blubber and buoyancy: monitoring the body condition of free-ranging seals using simple dive characteristics","type":"article-journal","volume":"206"},"uris":["http://www.mendeley.com/documents/?uuid=a5a8b9eb-0c5f-4f6e-8868-ef23b5fce9dd"]}],"mendeley":{"formattedCitation":"(Biuw et al. 2003)","plainTextFormattedCitation":"(Biuw et al. 2003)"},"properties":{"noteIndex":0},"schema":"https://github.com/citation-style-language/schema/raw/master/csl-citation.json"}</w:instrText>
      </w:r>
      <w:r w:rsidR="00713F05">
        <w:rPr>
          <w:lang w:val="en-AU" w:eastAsia="en-GB"/>
        </w:rPr>
        <w:fldChar w:fldCharType="separate"/>
      </w:r>
      <w:r w:rsidR="00713F05" w:rsidRPr="00713F05">
        <w:rPr>
          <w:noProof/>
          <w:lang w:val="en-AU" w:eastAsia="en-GB"/>
        </w:rPr>
        <w:t>(Biuw et al. 2003)</w:t>
      </w:r>
      <w:ins w:id="5" w:author="Dahlia Foo" w:date="2021-02-22T11:24:00Z">
        <w:r w:rsidR="00713F05">
          <w:rPr>
            <w:lang w:val="en-AU" w:eastAsia="en-GB"/>
          </w:rPr>
          <w:fldChar w:fldCharType="end"/>
        </w:r>
      </w:ins>
      <w:r>
        <w:rPr>
          <w:lang w:val="en-AU" w:eastAsia="en-GB"/>
        </w:rPr>
        <w:t>. These pups were also permanently marked for future identification as part of a long-term demographic study</w:t>
      </w:r>
      <w:ins w:id="6" w:author="Mark Hindell" w:date="2021-02-19T14:44:00Z">
        <w:r w:rsidR="002417EB">
          <w:rPr>
            <w:lang w:val="en-AU" w:eastAsia="en-GB"/>
          </w:rPr>
          <w:t xml:space="preserve">, enabling the long-term survival of the animals to be related to their initial foraging trips. We know that </w:t>
        </w:r>
        <w:r w:rsidR="003C3004">
          <w:rPr>
            <w:lang w:val="en-AU" w:eastAsia="en-GB"/>
          </w:rPr>
          <w:t>first year surviv</w:t>
        </w:r>
      </w:ins>
      <w:ins w:id="7" w:author="Mark Hindell" w:date="2021-02-19T14:45:00Z">
        <w:r w:rsidR="003C3004">
          <w:rPr>
            <w:lang w:val="en-AU" w:eastAsia="en-GB"/>
          </w:rPr>
          <w:t>al of elephant seals is quite low (~70%</w:t>
        </w:r>
      </w:ins>
      <w:ins w:id="8" w:author="Dahlia Foo" w:date="2021-02-22T11:04:00Z">
        <w:r w:rsidR="00756F92">
          <w:rPr>
            <w:lang w:val="en-AU" w:eastAsia="en-GB"/>
          </w:rPr>
          <w:t xml:space="preserve">) </w:t>
        </w:r>
      </w:ins>
      <w:ins w:id="9" w:author="Mark Hindell" w:date="2021-02-19T14:45:00Z">
        <w:del w:id="10" w:author="Dahlia Foo" w:date="2021-02-22T11:04:00Z">
          <w:r w:rsidR="003C3004" w:rsidDel="00756F92">
            <w:rPr>
              <w:lang w:val="en-AU" w:eastAsia="en-GB"/>
            </w:rPr>
            <w:delText xml:space="preserve">, </w:delText>
          </w:r>
        </w:del>
      </w:ins>
      <w:ins w:id="11" w:author="Dahlia Foo" w:date="2021-02-22T11:03:00Z">
        <w:r w:rsidR="007B1CE6">
          <w:rPr>
            <w:lang w:val="en-AU" w:eastAsia="en-GB"/>
          </w:rPr>
          <w:fldChar w:fldCharType="begin" w:fldLock="1"/>
        </w:r>
      </w:ins>
      <w:r w:rsidR="00D86D33">
        <w:rPr>
          <w:lang w:val="en-AU" w:eastAsia="en-GB"/>
        </w:rPr>
        <w:instrText>ADDIN CSL_CITATION {"citationItems":[{"id":"ITEM-1","itemData":{"DOI":"10.1017/s0954102000000195","ISSN":"09541020","abstract":"Seals that survived their first year were on average 2% and 4% heavier at birth and at weaning than the 'non-survivors'. First year survival rates calculated for weaners over 135 kg weaning masses showed these weaners had higher survival rates than those less than 95 kg at weaning (71.55% and 54.15% respectively). Heavy weaners had greater fat reserves than light weaners and gained relatively more mass during lactation. Size, and therefore condition at weaning, influences first year survival.","author":[{"dropping-particle":"","family":"McMahon","given":"Clive R.","non-dropping-particle":"","parse-names":false,"suffix":""},{"dropping-particle":"","family":"Burton","given":"Harry R.","non-dropping-particle":"","parse-names":false,"suffix":""},{"dropping-particle":"","family":"Bester","given":"Marthán N.","non-dropping-particle":"","parse-names":false,"suffix":""}],"container-title":"Antarctic Science","id":"ITEM-1","issue":"2","issued":{"date-parts":[["2000"]]},"page":"149-153","title":"Weaning mass and the future survival of juvenile southern elephant seals, Mirounga leonina, at Macquarie Island","type":"article-journal","volume":"12"},"uris":["http://www.mendeley.com/documents/?uuid=886bdfda-b9b9-4634-adc0-32fe7d0235a5"]},{"id":"ITEM-2","itemData":{"DOI":"10.1111/j.1365-2907.2005.00055.x","ISBN":"0305-1838","author":[{"dropping-particle":"","family":"McMahon","given":"C R","non-dropping-particle":"","parse-names":false,"suffix":""},{"dropping-particle":"","family":"Bester","given":"M N","non-dropping-particle":"","parse-names":false,"suffix":""},{"dropping-particle":"","family":"Burton","given":"H R","non-dropping-particle":"","parse-names":false,"suffix":""},{"dropping-particle":"","family":"Hindell","given":"M A","non-dropping-particle":"","parse-names":false,"suffix":""},{"dropping-particle":"","family":"Bradshaw","given":"C J A","non-dropping-particle":"","parse-names":false,"suffix":""}],"container-title":"Mammal Review","id":"ITEM-2","issue":"1","issued":{"date-parts":[["2005"]]},"note":"Times Cited: 67\nMcMahon, CR Bester, MN Burton, HR Hindell, MA Bradshaw, CJA\nBradshaw, Corey/A-1311-2008; Hindell, Mark/C-8368-2013; McMahon, Clive/D-5713-2013; Hindell, Mark/K-1131-2013\nBradshaw, Corey/0000-0002-5328-7741; McMahon, Clive/0000-0001-5241-8917;\n68","page":"82-100","title":"Population status, trends and a re-examination of the hypotheses explaining the recent declines of the southern elephant seal Mirounga leonina","type":"article-journal","volume":"35"},"uris":["http://www.mendeley.com/documents/?uuid=3b8a4374-4d7c-4089-8eae-c9b7a073b857"]},{"id":"ITEM-3","itemData":{"DOI":"10.1046/j.1365-2656.2003.00685.x","ISSN":"00218790","abstract":"1. To estimate concurrent age-specific survival for southern elephant seals at Macquarie and Marion islands, seals were marked from 1993 to 1997 in the first 3 weeks of life and resighted (recaptured) on return to their natal islands (1994-2001). These recaptures formed the basis for the survival analysis in the mark-recapture program MARK. Weaning masses were collected at each location. 2. Recapture probabilities were (χ62 = 376.480, P &lt; 0.0001) higher at Marion Island than at Macquarie Island. There are two possible reasons: (1) the population at Marion Island is smaller and less dense than at Macquarie Island and (2) seals hauled out along a smaller section of the coast at Marion Island than at Macquarie Island, which: (1) facilitates the detection and individual identification of seals and (2) increases access to hauled out seals. 3. Age-specific survival estimates (corrected for preweaning mortality and tag loss) differed (χ52 = 22.264, P &lt; 0.05) at the two islands and were consistently higher at Macquarie Island. The survival estimates for male and female seals were different at Macquarie Island (χ62 = 34.657, P &lt; 0.0001) and Marion Island (χ62 = 20.373, P = 0.002). Female survival estimates were higher than male survival estimates. The combined survival estimates for juvenile seals (1-3 years) differed between islands but survival of older seals (4-6 years) did not. The inclusion of gender in the survival models did not improve model performance and hence male and female estimates were considered jointly. 4. The mean wean masses of male and female seals combined from 1993 to 1998 were not different between islands (T6837 = 1.169, P = 0.242). At Macquarie Island the mean annual wean mass was 118.8 kg (SD = 27.2, n = 6504) while at Marion Island it was 120.6 kg (SD = 24.7, n = 335). 5. The mean age at first breeding was different (P &lt; 0.001) at the two island populations. At Macquarie Island the mean age of first breeding was 4.68 years, and at Marion Island it was 3.95 years. More (χ12 = 67.39, P &lt; 0.0001) 3-year-old females breed at Marion Island (28.7%) than at Macquarie Island (1.2%) and the proportion of seals that had bred at least once by age 7 was greater at Marion Island than at Macquarie Island. 6. We conclude that the observed decreases in elephant seal numbers between the 1950s and 1990s in the Pacific and Indian Ocean sectors were driven principally by resource limitation in the Southern Ocean. A conglomerate of factors including local…","author":[{"dropping-particle":"","family":"McMahon","given":"Clive R.","non-dropping-particle":"","parse-names":false,"suffix":""},{"dropping-particle":"","family":"Burton","given":"Harry R.","non-dropping-particle":"","parse-names":false,"suffix":""},{"dropping-particle":"","family":"Bester","given":"Marthán N.","non-dropping-particle":"","parse-names":false,"suffix":""}],"container-title":"Journal of Animal Ecology","id":"ITEM-3","issue":"1","issued":{"date-parts":[["2003"]]},"page":"61-74","title":"A demographic comparison of two southern elephant seal populations","type":"article-journal","volume":"72"},"uris":["http://www.mendeley.com/documents/?uuid=33598ae0-a18d-4ec8-ba80-ab171c6fd20d"]}],"mendeley":{"formattedCitation":"(McMahon et al. 2000, 2003, 2005)","plainTextFormattedCitation":"(McMahon et al. 2000, 2003, 2005)","previouslyFormattedCitation":"(McMahon et al. 2000, 2003, 2005)"},"properties":{"noteIndex":0},"schema":"https://github.com/citation-style-language/schema/raw/master/csl-citation.json"}</w:instrText>
      </w:r>
      <w:r w:rsidR="007B1CE6">
        <w:rPr>
          <w:lang w:val="en-AU" w:eastAsia="en-GB"/>
        </w:rPr>
        <w:fldChar w:fldCharType="separate"/>
      </w:r>
      <w:r w:rsidR="00756F92" w:rsidRPr="00756F92">
        <w:rPr>
          <w:noProof/>
          <w:lang w:val="en-AU" w:eastAsia="en-GB"/>
        </w:rPr>
        <w:t>(McMahon et al. 2000, 2003, 2005)</w:t>
      </w:r>
      <w:ins w:id="12" w:author="Dahlia Foo" w:date="2021-02-22T11:03:00Z">
        <w:r w:rsidR="007B1CE6">
          <w:rPr>
            <w:lang w:val="en-AU" w:eastAsia="en-GB"/>
          </w:rPr>
          <w:fldChar w:fldCharType="end"/>
        </w:r>
      </w:ins>
      <w:ins w:id="13" w:author="Mark Hindell" w:date="2021-02-19T14:45:00Z">
        <w:del w:id="14" w:author="Dahlia Foo" w:date="2021-02-22T11:03:00Z">
          <w:r w:rsidR="003C3004" w:rsidDel="00756F92">
            <w:rPr>
              <w:lang w:val="en-AU" w:eastAsia="en-GB"/>
            </w:rPr>
            <w:delText>Cite Clives papers)</w:delText>
          </w:r>
        </w:del>
      </w:ins>
      <w:ins w:id="15" w:author="Mark Hindell" w:date="2021-02-19T14:46:00Z">
        <w:r w:rsidR="003C3004">
          <w:rPr>
            <w:lang w:val="en-AU" w:eastAsia="en-GB"/>
          </w:rPr>
          <w:t>, and that adults have high fidelity to their foraging sites</w:t>
        </w:r>
      </w:ins>
      <w:ins w:id="16" w:author="Dahlia Foo" w:date="2021-02-22T11:05:00Z">
        <w:r w:rsidR="00D86D33">
          <w:rPr>
            <w:lang w:val="en-AU" w:eastAsia="en-GB"/>
          </w:rPr>
          <w:t xml:space="preserve"> </w:t>
        </w:r>
        <w:r w:rsidR="00D86D33">
          <w:rPr>
            <w:lang w:val="en-AU" w:eastAsia="en-GB"/>
          </w:rPr>
          <w:fldChar w:fldCharType="begin" w:fldLock="1"/>
        </w:r>
      </w:ins>
      <w:r w:rsidR="00D86D33">
        <w:rPr>
          <w:lang w:val="en-AU" w:eastAsia="en-GB"/>
        </w:rPr>
        <w:instrText>ADDIN CSL_CITATION {"citationItems":[{"id":"ITEM-1","itemData":{"DOI":"10.1016/j.anbehav.2003.12.013","ISBN":"0003-3472","ISSN":"00033472","abstract":"Choices made by foraging animals should maximize energy intake, although 'irrational' short-term behaviours are common. One explanation for this is that environmental variation may lead to the evolution of behaviours that benefit individual reproductive output, but only over long timescales. Long-term (multiyear) fidelity to foraging regions in extremely variable environments may confer ecological benefits to individuals, such as familiarity with resources, even when energy gain is not consistently high in all years. We examined the annual foraging ranges (sometimes exceeding 3.5 million km2) of female southern elephant seals, Mirounga leonina, over 4 years and found that individuals used preferred regions year after year. We hypothesized that the degree of fidelity in a particular year was related to the foraging success (as measured by mass gain) in the previous year; however, there was no significant relation between the two. Despite this high variation in annual foraging success, the regions revisited in consecutive years provided higher potential food production as measured by higher variance in sea surface temperatures over two decades (a surrogate measure of ocean productivity). The evolution of long-term fidelity assisted by simple navigational rules may confer energetic advantages over an individual's lifetime and explain the existence of seemingly nonadaptive short-term behaviours. © 2004 The Association for the Study of Animal Behaviour. Published by Elsevier Ltd. All rights reserved.","author":[{"dropping-particle":"","family":"Bradshaw","given":"Corey J.A.","non-dropping-particle":"","parse-names":false,"suffix":""},{"dropping-particle":"","family":"Hindell","given":"Mark A.","non-dropping-particle":"","parse-names":false,"suffix":""},{"dropping-particle":"","family":"Sumner","given":"Michael D.","non-dropping-particle":"","parse-names":false,"suffix":""},{"dropping-particle":"","family":"Michael","given":"Kelvin J.","non-dropping-particle":"","parse-names":false,"suffix":""}],"container-title":"Animal Behaviour","id":"ITEM-1","issue":"6","issued":{"date-parts":[["2004"]]},"page":"1349-1360","title":"Loyalty pays: Potential life history consequences of fidelity to marine foraging regions by southern elephant seals","type":"article-journal","volume":"68"},"uris":["http://www.mendeley.com/documents/?uuid=cc69224f-48f4-4792-99fb-f788407ee12f"]}],"mendeley":{"formattedCitation":"(Bradshaw et al. 2004)","plainTextFormattedCitation":"(Bradshaw et al. 2004)","previouslyFormattedCitation":"(Bradshaw et al. 2004)"},"properties":{"noteIndex":0},"schema":"https://github.com/citation-style-language/schema/raw/master/csl-citation.json"}</w:instrText>
      </w:r>
      <w:r w:rsidR="00D86D33">
        <w:rPr>
          <w:lang w:val="en-AU" w:eastAsia="en-GB"/>
        </w:rPr>
        <w:fldChar w:fldCharType="separate"/>
      </w:r>
      <w:r w:rsidR="00D86D33" w:rsidRPr="00D86D33">
        <w:rPr>
          <w:noProof/>
          <w:lang w:val="en-AU" w:eastAsia="en-GB"/>
        </w:rPr>
        <w:t>(Bradshaw et al. 2004)</w:t>
      </w:r>
      <w:ins w:id="17" w:author="Dahlia Foo" w:date="2021-02-22T11:05:00Z">
        <w:r w:rsidR="00D86D33">
          <w:rPr>
            <w:lang w:val="en-AU" w:eastAsia="en-GB"/>
          </w:rPr>
          <w:fldChar w:fldCharType="end"/>
        </w:r>
      </w:ins>
      <w:ins w:id="18" w:author="Mark Hindell" w:date="2021-02-19T14:46:00Z">
        <w:r w:rsidR="003C3004">
          <w:rPr>
            <w:lang w:val="en-AU" w:eastAsia="en-GB"/>
          </w:rPr>
          <w:t xml:space="preserve">. These have profound implications for the </w:t>
        </w:r>
      </w:ins>
      <w:ins w:id="19" w:author="Mark Hindell" w:date="2021-02-19T14:47:00Z">
        <w:r w:rsidR="003C3004">
          <w:rPr>
            <w:lang w:val="en-AU" w:eastAsia="en-GB"/>
          </w:rPr>
          <w:t>persistence</w:t>
        </w:r>
      </w:ins>
      <w:ins w:id="20" w:author="Mark Hindell" w:date="2021-02-19T14:46:00Z">
        <w:r w:rsidR="003C3004">
          <w:rPr>
            <w:lang w:val="en-AU" w:eastAsia="en-GB"/>
          </w:rPr>
          <w:t xml:space="preserve"> of the species</w:t>
        </w:r>
      </w:ins>
      <w:ins w:id="21" w:author="Mark Hindell" w:date="2021-02-19T14:47:00Z">
        <w:r w:rsidR="003C3004">
          <w:rPr>
            <w:lang w:val="en-AU" w:eastAsia="en-GB"/>
          </w:rPr>
          <w:t>. For example</w:t>
        </w:r>
      </w:ins>
      <w:ins w:id="22" w:author="Mark Hindell" w:date="2021-02-19T14:58:00Z">
        <w:r w:rsidR="002C7A70">
          <w:rPr>
            <w:lang w:val="en-AU" w:eastAsia="en-GB"/>
          </w:rPr>
          <w:t>,</w:t>
        </w:r>
      </w:ins>
      <w:ins w:id="23" w:author="Mark Hindell" w:date="2021-02-19T14:47:00Z">
        <w:r w:rsidR="003C3004">
          <w:rPr>
            <w:lang w:val="en-AU" w:eastAsia="en-GB"/>
          </w:rPr>
          <w:t xml:space="preserve"> if a preferred area is to become less favourable what is the capacity of </w:t>
        </w:r>
      </w:ins>
      <w:ins w:id="24" w:author="Mark Hindell" w:date="2021-02-19T14:58:00Z">
        <w:r w:rsidR="002C7A70">
          <w:rPr>
            <w:lang w:val="en-AU" w:eastAsia="en-GB"/>
          </w:rPr>
          <w:t>individuals</w:t>
        </w:r>
      </w:ins>
      <w:ins w:id="25" w:author="Mark Hindell" w:date="2021-02-19T14:47:00Z">
        <w:r w:rsidR="003C3004">
          <w:rPr>
            <w:lang w:val="en-AU" w:eastAsia="en-GB"/>
          </w:rPr>
          <w:t xml:space="preserve"> to find new foraging locations</w:t>
        </w:r>
      </w:ins>
      <w:ins w:id="26" w:author="Mark Hindell" w:date="2021-02-19T14:48:00Z">
        <w:r w:rsidR="003C3004">
          <w:rPr>
            <w:lang w:val="en-AU" w:eastAsia="en-GB"/>
          </w:rPr>
          <w:t xml:space="preserve">. The strategies used by </w:t>
        </w:r>
      </w:ins>
      <w:ins w:id="27" w:author="Mark Hindell" w:date="2021-02-19T14:58:00Z">
        <w:r w:rsidR="002C7A70">
          <w:rPr>
            <w:lang w:val="en-AU" w:eastAsia="en-GB"/>
          </w:rPr>
          <w:t>seals</w:t>
        </w:r>
      </w:ins>
      <w:ins w:id="28" w:author="Mark Hindell" w:date="2021-02-19T14:48:00Z">
        <w:r w:rsidR="003C3004">
          <w:rPr>
            <w:lang w:val="en-AU" w:eastAsia="en-GB"/>
          </w:rPr>
          <w:t xml:space="preserve"> in their firs</w:t>
        </w:r>
      </w:ins>
      <w:ins w:id="29" w:author="Mark Hindell" w:date="2021-02-19T14:58:00Z">
        <w:r w:rsidR="002C7A70">
          <w:rPr>
            <w:lang w:val="en-AU" w:eastAsia="en-GB"/>
          </w:rPr>
          <w:t>t</w:t>
        </w:r>
      </w:ins>
      <w:ins w:id="30" w:author="Mark Hindell" w:date="2021-02-19T14:48:00Z">
        <w:r w:rsidR="003C3004">
          <w:rPr>
            <w:lang w:val="en-AU" w:eastAsia="en-GB"/>
          </w:rPr>
          <w:t xml:space="preserve"> trip to sea are likely to heavily influence adult strategies, and thi</w:t>
        </w:r>
      </w:ins>
      <w:ins w:id="31" w:author="Mark Hindell" w:date="2021-02-19T14:49:00Z">
        <w:r w:rsidR="003C3004">
          <w:rPr>
            <w:lang w:val="en-AU" w:eastAsia="en-GB"/>
          </w:rPr>
          <w:t xml:space="preserve">s </w:t>
        </w:r>
      </w:ins>
      <w:ins w:id="32" w:author="Mark Hindell" w:date="2021-02-19T14:58:00Z">
        <w:r w:rsidR="002C7A70">
          <w:rPr>
            <w:lang w:val="en-AU" w:eastAsia="en-GB"/>
          </w:rPr>
          <w:t>s</w:t>
        </w:r>
      </w:ins>
      <w:ins w:id="33" w:author="Mark Hindell" w:date="2021-02-19T14:49:00Z">
        <w:r w:rsidR="003C3004">
          <w:rPr>
            <w:lang w:val="en-AU" w:eastAsia="en-GB"/>
          </w:rPr>
          <w:t xml:space="preserve">tudy </w:t>
        </w:r>
      </w:ins>
      <w:ins w:id="34" w:author="Mark Hindell" w:date="2021-02-19T14:58:00Z">
        <w:r w:rsidR="002C7A70">
          <w:rPr>
            <w:lang w:val="en-AU" w:eastAsia="en-GB"/>
          </w:rPr>
          <w:t>was</w:t>
        </w:r>
      </w:ins>
      <w:ins w:id="35" w:author="Mark Hindell" w:date="2021-02-19T14:49:00Z">
        <w:r w:rsidR="003C3004">
          <w:rPr>
            <w:lang w:val="en-AU" w:eastAsia="en-GB"/>
          </w:rPr>
          <w:t xml:space="preserve"> designed to test the hypotheses that: (</w:t>
        </w:r>
        <w:proofErr w:type="spellStart"/>
        <w:r w:rsidR="003C3004">
          <w:rPr>
            <w:lang w:val="en-AU" w:eastAsia="en-GB"/>
          </w:rPr>
          <w:t>i</w:t>
        </w:r>
        <w:proofErr w:type="spellEnd"/>
        <w:r w:rsidR="003C3004">
          <w:rPr>
            <w:lang w:val="en-AU" w:eastAsia="en-GB"/>
          </w:rPr>
          <w:t xml:space="preserve">) the </w:t>
        </w:r>
      </w:ins>
      <w:ins w:id="36" w:author="Mark Hindell" w:date="2021-02-19T14:58:00Z">
        <w:r w:rsidR="002C7A70">
          <w:rPr>
            <w:lang w:val="en-AU" w:eastAsia="en-GB"/>
          </w:rPr>
          <w:t>naïve</w:t>
        </w:r>
      </w:ins>
      <w:ins w:id="37" w:author="Mark Hindell" w:date="2021-02-19T14:50:00Z">
        <w:r w:rsidR="003C3004">
          <w:rPr>
            <w:lang w:val="en-AU" w:eastAsia="en-GB"/>
          </w:rPr>
          <w:t xml:space="preserve"> seals disperse at random from the natal island and only find food by chance and </w:t>
        </w:r>
      </w:ins>
      <w:ins w:id="38" w:author="Mark Hindell" w:date="2021-02-19T14:49:00Z">
        <w:r w:rsidR="003C3004">
          <w:rPr>
            <w:lang w:val="en-AU" w:eastAsia="en-GB"/>
          </w:rPr>
          <w:t xml:space="preserve">(ii) some regions of the ocean offer better foraging (and therefore higher survival) than other </w:t>
        </w:r>
      </w:ins>
      <w:del w:id="39" w:author="Mark Hindell" w:date="2021-02-19T14:44:00Z">
        <w:r w:rsidDel="002417EB">
          <w:rPr>
            <w:lang w:val="en-AU" w:eastAsia="en-GB"/>
          </w:rPr>
          <w:delText xml:space="preserve">. </w:delText>
        </w:r>
      </w:del>
      <w:ins w:id="40" w:author="Mark Hindell" w:date="2021-02-19T14:58:00Z">
        <w:r w:rsidR="002C7A70">
          <w:rPr>
            <w:lang w:val="en-AU" w:eastAsia="en-GB"/>
          </w:rPr>
          <w:t>regions. Together</w:t>
        </w:r>
      </w:ins>
      <w:ins w:id="41" w:author="Mark Hindell" w:date="2021-02-19T14:50:00Z">
        <w:r w:rsidR="003C3004">
          <w:rPr>
            <w:lang w:val="en-AU" w:eastAsia="en-GB"/>
          </w:rPr>
          <w:t xml:space="preserve"> these will determine which areas are successful and </w:t>
        </w:r>
      </w:ins>
      <w:ins w:id="42" w:author="Mark Hindell" w:date="2021-02-19T14:51:00Z">
        <w:r w:rsidR="003C3004">
          <w:rPr>
            <w:lang w:val="en-AU" w:eastAsia="en-GB"/>
          </w:rPr>
          <w:t>become fixed in the adult population.</w:t>
        </w:r>
      </w:ins>
    </w:p>
    <w:p w14:paraId="336C8649" w14:textId="77777777" w:rsidR="00EA76F5" w:rsidRDefault="00EA76F5" w:rsidP="00EA76F5">
      <w:pPr>
        <w:rPr>
          <w:rFonts w:ascii="Helvetica" w:eastAsia="Times New Roman" w:hAnsi="Helvetica" w:cs="Times New Roman"/>
          <w:color w:val="0A0A0A"/>
          <w:lang w:val="en-AU" w:eastAsia="en-GB"/>
        </w:rPr>
      </w:pPr>
    </w:p>
    <w:p w14:paraId="28924E38" w14:textId="33FAB131" w:rsidR="003E6478" w:rsidRDefault="003E6478" w:rsidP="00EA76F5">
      <w:pPr>
        <w:pStyle w:val="Heading1"/>
        <w:rPr>
          <w:rFonts w:eastAsia="Times New Roman"/>
          <w:color w:val="790000"/>
          <w:lang w:val="en-AU" w:eastAsia="en-GB"/>
        </w:rPr>
      </w:pPr>
      <w:r w:rsidRPr="003E6478">
        <w:rPr>
          <w:rFonts w:eastAsia="Times New Roman"/>
          <w:lang w:val="en-AU" w:eastAsia="en-GB"/>
        </w:rPr>
        <w:t>Title of extended research project</w:t>
      </w:r>
      <w:r w:rsidRPr="003E6478">
        <w:rPr>
          <w:rFonts w:eastAsia="Times New Roman"/>
          <w:color w:val="790000"/>
          <w:lang w:val="en-AU" w:eastAsia="en-GB"/>
        </w:rPr>
        <w:t>*</w:t>
      </w:r>
    </w:p>
    <w:p w14:paraId="2A835A4B" w14:textId="7B231EA2" w:rsidR="00353FC9" w:rsidRPr="003E6478" w:rsidRDefault="00353FC9" w:rsidP="00EA76F5">
      <w:pPr>
        <w:rPr>
          <w:lang w:val="en-AU" w:eastAsia="en-GB"/>
        </w:rPr>
      </w:pPr>
      <w:r>
        <w:rPr>
          <w:lang w:val="en-AU" w:eastAsia="en-GB"/>
        </w:rPr>
        <w:t xml:space="preserve">How does the first foraging trip of naïve southern elephant seal pups influence their </w:t>
      </w:r>
      <w:del w:id="43" w:author="Mark Hindell" w:date="2021-02-19T14:41:00Z">
        <w:r w:rsidDel="002417EB">
          <w:rPr>
            <w:lang w:val="en-AU" w:eastAsia="en-GB"/>
          </w:rPr>
          <w:delText xml:space="preserve">future </w:delText>
        </w:r>
      </w:del>
      <w:ins w:id="44" w:author="Mark Hindell" w:date="2021-02-19T14:41:00Z">
        <w:r w:rsidR="002417EB">
          <w:rPr>
            <w:lang w:val="en-AU" w:eastAsia="en-GB"/>
          </w:rPr>
          <w:t xml:space="preserve">long-term </w:t>
        </w:r>
      </w:ins>
      <w:del w:id="45" w:author="Mark Hindell" w:date="2021-02-19T14:42:00Z">
        <w:r w:rsidDel="002417EB">
          <w:rPr>
            <w:lang w:val="en-AU" w:eastAsia="en-GB"/>
          </w:rPr>
          <w:delText>sruvival</w:delText>
        </w:r>
      </w:del>
      <w:ins w:id="46" w:author="Mark Hindell" w:date="2021-02-19T14:42:00Z">
        <w:r w:rsidR="002417EB">
          <w:rPr>
            <w:lang w:val="en-AU" w:eastAsia="en-GB"/>
          </w:rPr>
          <w:t>survival</w:t>
        </w:r>
      </w:ins>
      <w:r>
        <w:rPr>
          <w:lang w:val="en-AU" w:eastAsia="en-GB"/>
        </w:rPr>
        <w:t>?</w:t>
      </w:r>
    </w:p>
    <w:p w14:paraId="06E8BD9F" w14:textId="59CD7264" w:rsidR="003E6478" w:rsidRDefault="003E6478" w:rsidP="00EA76F5">
      <w:pPr>
        <w:pStyle w:val="Heading1"/>
        <w:rPr>
          <w:rFonts w:eastAsia="Times New Roman"/>
          <w:lang w:val="en-AU" w:eastAsia="en-GB"/>
        </w:rPr>
      </w:pPr>
      <w:r w:rsidRPr="003E6478">
        <w:rPr>
          <w:rFonts w:eastAsia="Times New Roman"/>
          <w:lang w:val="en-AU" w:eastAsia="en-GB"/>
        </w:rPr>
        <w:t>Details of extended research project</w:t>
      </w:r>
    </w:p>
    <w:p w14:paraId="552F27DB" w14:textId="4C4C7F2A" w:rsidR="00054432" w:rsidRDefault="00CC1931" w:rsidP="00EA76F5">
      <w:pPr>
        <w:rPr>
          <w:ins w:id="47" w:author="Dahlia Foo" w:date="2021-02-22T11:13:00Z"/>
          <w:lang w:val="en-AU" w:eastAsia="en-GB"/>
        </w:rPr>
      </w:pPr>
      <w:ins w:id="48" w:author="Dahlia Foo" w:date="2021-02-22T11:19:00Z">
        <w:r>
          <w:rPr>
            <w:lang w:val="en-AU" w:eastAsia="en-GB"/>
          </w:rPr>
          <w:t xml:space="preserve">Southern elephant seals are </w:t>
        </w:r>
      </w:ins>
      <w:ins w:id="49" w:author="Dahlia Foo" w:date="2021-02-22T11:21:00Z">
        <w:r w:rsidR="009D0CFC">
          <w:rPr>
            <w:lang w:val="en-AU" w:eastAsia="en-GB"/>
          </w:rPr>
          <w:t>one of the key marine predators</w:t>
        </w:r>
      </w:ins>
      <w:ins w:id="50" w:author="Dahlia Foo" w:date="2021-02-22T11:20:00Z">
        <w:r w:rsidR="00353FCE">
          <w:rPr>
            <w:lang w:val="en-AU" w:eastAsia="en-GB"/>
          </w:rPr>
          <w:t xml:space="preserve"> in the sub-</w:t>
        </w:r>
      </w:ins>
      <w:ins w:id="51" w:author="Dahlia Foo" w:date="2021-02-22T11:21:00Z">
        <w:r w:rsidR="009D0CFC">
          <w:rPr>
            <w:lang w:val="en-AU" w:eastAsia="en-GB"/>
          </w:rPr>
          <w:t>A</w:t>
        </w:r>
      </w:ins>
      <w:ins w:id="52" w:author="Dahlia Foo" w:date="2021-02-22T11:20:00Z">
        <w:r w:rsidR="00353FCE">
          <w:rPr>
            <w:lang w:val="en-AU" w:eastAsia="en-GB"/>
          </w:rPr>
          <w:t>ntarctic and Antarctic region</w:t>
        </w:r>
      </w:ins>
      <w:ins w:id="53" w:author="Dahlia Foo" w:date="2021-02-22T11:21:00Z">
        <w:r w:rsidR="009D0CFC">
          <w:rPr>
            <w:lang w:val="en-AU" w:eastAsia="en-GB"/>
          </w:rPr>
          <w:t xml:space="preserve"> that play an important role in the structure and dy</w:t>
        </w:r>
      </w:ins>
      <w:ins w:id="54" w:author="Dahlia Foo" w:date="2021-02-22T11:22:00Z">
        <w:r w:rsidR="009D0CFC">
          <w:rPr>
            <w:lang w:val="en-AU" w:eastAsia="en-GB"/>
          </w:rPr>
          <w:t>namics of the Southern Ocean ecosystem</w:t>
        </w:r>
      </w:ins>
      <w:ins w:id="55" w:author="Dahlia Foo" w:date="2021-02-22T11:20:00Z">
        <w:r w:rsidR="00353FCE">
          <w:rPr>
            <w:lang w:val="en-AU" w:eastAsia="en-GB"/>
          </w:rPr>
          <w:t xml:space="preserve">. </w:t>
        </w:r>
      </w:ins>
      <w:ins w:id="56" w:author="Mark Hindell" w:date="2021-02-19T14:52:00Z">
        <w:r w:rsidR="007D7B63">
          <w:rPr>
            <w:lang w:val="en-AU" w:eastAsia="en-GB"/>
          </w:rPr>
          <w:t>This part of the project relies on the now available data on long-term survival of the tracked pups</w:t>
        </w:r>
      </w:ins>
      <w:ins w:id="57" w:author="Dahlia Foo" w:date="2021-02-22T11:22:00Z">
        <w:r w:rsidR="009D0CFC">
          <w:rPr>
            <w:lang w:val="en-AU" w:eastAsia="en-GB"/>
          </w:rPr>
          <w:t xml:space="preserve"> from the existing research project</w:t>
        </w:r>
      </w:ins>
      <w:ins w:id="58" w:author="Mark Hindell" w:date="2021-02-19T14:52:00Z">
        <w:r w:rsidR="00B47522">
          <w:rPr>
            <w:lang w:val="en-AU" w:eastAsia="en-GB"/>
          </w:rPr>
          <w:t>, which was not available at the time of the original tracking work</w:t>
        </w:r>
      </w:ins>
      <w:ins w:id="59" w:author="Mark Hindell" w:date="2021-02-19T14:57:00Z">
        <w:r w:rsidR="00394848">
          <w:rPr>
            <w:lang w:val="en-AU" w:eastAsia="en-GB"/>
          </w:rPr>
          <w:t xml:space="preserve">, to </w:t>
        </w:r>
        <w:r w:rsidR="00850B66">
          <w:rPr>
            <w:lang w:val="en-AU" w:eastAsia="en-GB"/>
          </w:rPr>
          <w:t>answer the fundamental question of whether weaner use of foraging areas influences their long-term surv</w:t>
        </w:r>
      </w:ins>
      <w:ins w:id="60" w:author="Mark Hindell" w:date="2021-02-19T14:58:00Z">
        <w:r w:rsidR="00850B66">
          <w:rPr>
            <w:lang w:val="en-AU" w:eastAsia="en-GB"/>
          </w:rPr>
          <w:t>ival</w:t>
        </w:r>
      </w:ins>
      <w:ins w:id="61" w:author="Mark Hindell" w:date="2021-02-19T14:53:00Z">
        <w:r w:rsidR="00B47522">
          <w:rPr>
            <w:lang w:val="en-AU" w:eastAsia="en-GB"/>
          </w:rPr>
          <w:t xml:space="preserve">. </w:t>
        </w:r>
      </w:ins>
      <w:r w:rsidR="00353FC9">
        <w:rPr>
          <w:lang w:val="en-AU" w:eastAsia="en-GB"/>
        </w:rPr>
        <w:t xml:space="preserve">Since the seals from the existing project were tagged when they were pups, researchers have </w:t>
      </w:r>
      <w:ins w:id="62" w:author="Mark Hindell" w:date="2021-02-19T14:53:00Z">
        <w:r w:rsidR="00B47522">
          <w:rPr>
            <w:lang w:val="en-AU" w:eastAsia="en-GB"/>
          </w:rPr>
          <w:t xml:space="preserve">subsequently </w:t>
        </w:r>
      </w:ins>
      <w:r w:rsidR="00353FC9">
        <w:rPr>
          <w:lang w:val="en-AU" w:eastAsia="en-GB"/>
        </w:rPr>
        <w:t xml:space="preserve">been doing resights </w:t>
      </w:r>
      <w:ins w:id="63" w:author="Mark Hindell" w:date="2021-02-19T14:53:00Z">
        <w:r w:rsidR="00B47522">
          <w:rPr>
            <w:lang w:val="en-AU" w:eastAsia="en-GB"/>
          </w:rPr>
          <w:t xml:space="preserve">of marked animals </w:t>
        </w:r>
      </w:ins>
      <w:r w:rsidR="00353FC9">
        <w:rPr>
          <w:lang w:val="en-AU" w:eastAsia="en-GB"/>
        </w:rPr>
        <w:t xml:space="preserve">every year at Macquarie Island. These resights provide important demographic and survival data which will be used to in this extended project. This extended project aims to investigate the relationship between the seals’ first foraging trips as pups (movement and dive behaviour) to their future survival ~ 20 years later. </w:t>
      </w:r>
      <w:ins w:id="64" w:author="Dahlia Foo" w:date="2021-02-22T11:10:00Z">
        <w:r w:rsidR="00651FA2">
          <w:rPr>
            <w:lang w:val="en-AU" w:eastAsia="en-GB"/>
          </w:rPr>
          <w:t>I</w:t>
        </w:r>
      </w:ins>
      <w:ins w:id="65" w:author="Dahlia Foo" w:date="2021-02-22T11:11:00Z">
        <w:r w:rsidR="00651FA2">
          <w:rPr>
            <w:lang w:val="en-AU" w:eastAsia="en-GB"/>
          </w:rPr>
          <w:t>n essence, this research project is multi-pronged</w:t>
        </w:r>
      </w:ins>
      <w:ins w:id="66" w:author="Dahlia Foo" w:date="2021-02-22T11:13:00Z">
        <w:r w:rsidR="00054432">
          <w:rPr>
            <w:lang w:val="en-AU" w:eastAsia="en-GB"/>
          </w:rPr>
          <w:t xml:space="preserve"> – w</w:t>
        </w:r>
      </w:ins>
      <w:ins w:id="67" w:author="Dahlia Foo" w:date="2021-02-22T11:11:00Z">
        <w:r w:rsidR="00651FA2">
          <w:rPr>
            <w:lang w:val="en-AU" w:eastAsia="en-GB"/>
          </w:rPr>
          <w:t>e want to find out</w:t>
        </w:r>
      </w:ins>
      <w:ins w:id="68" w:author="Dahlia Foo" w:date="2021-02-22T11:13:00Z">
        <w:r w:rsidR="00054432">
          <w:rPr>
            <w:lang w:val="en-AU" w:eastAsia="en-GB"/>
          </w:rPr>
          <w:t>,</w:t>
        </w:r>
      </w:ins>
    </w:p>
    <w:p w14:paraId="314A472E" w14:textId="0EC8AB4D" w:rsidR="00054432" w:rsidRDefault="00651FA2" w:rsidP="00054432">
      <w:pPr>
        <w:pStyle w:val="ListParagraph"/>
        <w:numPr>
          <w:ilvl w:val="0"/>
          <w:numId w:val="4"/>
        </w:numPr>
        <w:rPr>
          <w:ins w:id="69" w:author="Dahlia Foo" w:date="2021-02-22T11:13:00Z"/>
          <w:lang w:val="en-AU" w:eastAsia="en-GB"/>
        </w:rPr>
      </w:pPr>
      <w:ins w:id="70" w:author="Dahlia Foo" w:date="2021-02-22T11:11:00Z">
        <w:r w:rsidRPr="00054432">
          <w:rPr>
            <w:lang w:val="en-AU" w:eastAsia="en-GB"/>
          </w:rPr>
          <w:lastRenderedPageBreak/>
          <w:t>where did the seals go</w:t>
        </w:r>
      </w:ins>
      <w:ins w:id="71" w:author="Dahlia Foo" w:date="2021-02-22T11:13:00Z">
        <w:r w:rsidR="00054432">
          <w:rPr>
            <w:lang w:val="en-AU" w:eastAsia="en-GB"/>
          </w:rPr>
          <w:t xml:space="preserve"> on their first foraging trip</w:t>
        </w:r>
      </w:ins>
      <w:ins w:id="72" w:author="Dahlia Foo" w:date="2021-02-22T11:15:00Z">
        <w:r w:rsidR="00815275">
          <w:rPr>
            <w:lang w:val="en-AU" w:eastAsia="en-GB"/>
          </w:rPr>
          <w:t>?</w:t>
        </w:r>
      </w:ins>
      <w:ins w:id="73" w:author="Dahlia Foo" w:date="2021-02-22T11:11:00Z">
        <w:r w:rsidRPr="00054432">
          <w:rPr>
            <w:lang w:val="en-AU" w:eastAsia="en-GB"/>
          </w:rPr>
          <w:t xml:space="preserve"> (</w:t>
        </w:r>
      </w:ins>
      <w:ins w:id="74" w:author="Dahlia Foo" w:date="2021-02-22T11:12:00Z">
        <w:r w:rsidR="009967CD" w:rsidRPr="00054432">
          <w:rPr>
            <w:lang w:val="en-AU" w:eastAsia="en-GB"/>
          </w:rPr>
          <w:t>are there hotspots?</w:t>
        </w:r>
      </w:ins>
      <w:ins w:id="75" w:author="Dahlia Foo" w:date="2021-02-22T11:13:00Z">
        <w:r w:rsidR="00054432" w:rsidRPr="00054432">
          <w:rPr>
            <w:lang w:val="en-AU" w:eastAsia="en-GB"/>
          </w:rPr>
          <w:t xml:space="preserve"> Are they following ocean currents?</w:t>
        </w:r>
      </w:ins>
      <w:ins w:id="76" w:author="Dahlia Foo" w:date="2021-02-22T11:12:00Z">
        <w:r w:rsidR="009967CD" w:rsidRPr="00054432">
          <w:rPr>
            <w:lang w:val="en-AU" w:eastAsia="en-GB"/>
          </w:rPr>
          <w:t>)</w:t>
        </w:r>
      </w:ins>
    </w:p>
    <w:p w14:paraId="62F0EFE0" w14:textId="43606451" w:rsidR="00054432" w:rsidRDefault="00651FA2" w:rsidP="00054432">
      <w:pPr>
        <w:pStyle w:val="ListParagraph"/>
        <w:numPr>
          <w:ilvl w:val="0"/>
          <w:numId w:val="4"/>
        </w:numPr>
        <w:rPr>
          <w:ins w:id="77" w:author="Dahlia Foo" w:date="2021-02-22T11:13:00Z"/>
          <w:lang w:val="en-AU" w:eastAsia="en-GB"/>
        </w:rPr>
      </w:pPr>
      <w:ins w:id="78" w:author="Dahlia Foo" w:date="2021-02-22T11:11:00Z">
        <w:r w:rsidRPr="00054432">
          <w:rPr>
            <w:lang w:val="en-AU" w:eastAsia="en-GB"/>
          </w:rPr>
          <w:t>did they get fat</w:t>
        </w:r>
      </w:ins>
      <w:ins w:id="79" w:author="Dahlia Foo" w:date="2021-02-22T11:15:00Z">
        <w:r w:rsidR="00815275">
          <w:rPr>
            <w:lang w:val="en-AU" w:eastAsia="en-GB"/>
          </w:rPr>
          <w:t>?</w:t>
        </w:r>
      </w:ins>
      <w:ins w:id="80" w:author="Dahlia Foo" w:date="2021-02-22T11:11:00Z">
        <w:r w:rsidRPr="00054432">
          <w:rPr>
            <w:lang w:val="en-AU" w:eastAsia="en-GB"/>
          </w:rPr>
          <w:t xml:space="preserve"> (</w:t>
        </w:r>
      </w:ins>
      <w:proofErr w:type="gramStart"/>
      <w:ins w:id="81" w:author="Dahlia Foo" w:date="2021-02-22T11:12:00Z">
        <w:r w:rsidR="009967CD" w:rsidRPr="00054432">
          <w:rPr>
            <w:lang w:val="en-AU" w:eastAsia="en-GB"/>
          </w:rPr>
          <w:t>obtain</w:t>
        </w:r>
        <w:proofErr w:type="gramEnd"/>
        <w:r w:rsidR="009967CD" w:rsidRPr="00054432">
          <w:rPr>
            <w:lang w:val="en-AU" w:eastAsia="en-GB"/>
          </w:rPr>
          <w:t xml:space="preserve"> </w:t>
        </w:r>
      </w:ins>
      <w:ins w:id="82" w:author="Dahlia Foo" w:date="2021-02-22T11:11:00Z">
        <w:r w:rsidRPr="00054432">
          <w:rPr>
            <w:lang w:val="en-AU" w:eastAsia="en-GB"/>
          </w:rPr>
          <w:t>body conditio</w:t>
        </w:r>
        <w:r w:rsidRPr="00815275">
          <w:rPr>
            <w:lang w:val="en-AU" w:eastAsia="en-GB"/>
          </w:rPr>
          <w:t>n</w:t>
        </w:r>
      </w:ins>
      <w:ins w:id="83" w:author="Dahlia Foo" w:date="2021-02-22T11:12:00Z">
        <w:r w:rsidR="009967CD" w:rsidRPr="000A3C90">
          <w:rPr>
            <w:lang w:val="en-AU" w:eastAsia="en-GB"/>
          </w:rPr>
          <w:t xml:space="preserve"> from d</w:t>
        </w:r>
        <w:r w:rsidR="009967CD" w:rsidRPr="00CC1931">
          <w:rPr>
            <w:lang w:val="en-AU" w:eastAsia="en-GB"/>
          </w:rPr>
          <w:t>rift div</w:t>
        </w:r>
        <w:r w:rsidR="009967CD" w:rsidRPr="00353FCE">
          <w:rPr>
            <w:lang w:val="en-AU" w:eastAsia="en-GB"/>
          </w:rPr>
          <w:t>e analys</w:t>
        </w:r>
      </w:ins>
      <w:ins w:id="84" w:author="Dahlia Foo" w:date="2021-02-22T11:14:00Z">
        <w:r w:rsidR="00054432">
          <w:rPr>
            <w:lang w:val="en-AU" w:eastAsia="en-GB"/>
          </w:rPr>
          <w:t>e</w:t>
        </w:r>
      </w:ins>
      <w:ins w:id="85" w:author="Dahlia Foo" w:date="2021-02-22T11:12:00Z">
        <w:r w:rsidR="009967CD" w:rsidRPr="00054432">
          <w:rPr>
            <w:lang w:val="en-AU" w:eastAsia="en-GB"/>
          </w:rPr>
          <w:t>s)</w:t>
        </w:r>
        <w:r w:rsidR="009967CD" w:rsidRPr="00815275">
          <w:rPr>
            <w:lang w:val="en-AU" w:eastAsia="en-GB"/>
          </w:rPr>
          <w:t xml:space="preserve">; </w:t>
        </w:r>
      </w:ins>
    </w:p>
    <w:p w14:paraId="78B82431" w14:textId="3F3FD480" w:rsidR="003E6478" w:rsidRDefault="009967CD" w:rsidP="00801BEB">
      <w:pPr>
        <w:pStyle w:val="ListParagraph"/>
        <w:numPr>
          <w:ilvl w:val="0"/>
          <w:numId w:val="4"/>
        </w:numPr>
        <w:rPr>
          <w:ins w:id="86" w:author="Dahlia Foo" w:date="2021-02-22T11:09:00Z"/>
          <w:rFonts w:ascii="Helvetica" w:eastAsia="Times New Roman" w:hAnsi="Helvetica" w:cs="Times New Roman"/>
          <w:color w:val="0A0A0A"/>
          <w:lang w:val="en-AU" w:eastAsia="en-GB"/>
        </w:rPr>
      </w:pPr>
      <w:ins w:id="87" w:author="Dahlia Foo" w:date="2021-02-22T11:12:00Z">
        <w:r w:rsidRPr="00054432">
          <w:rPr>
            <w:lang w:val="en-AU" w:eastAsia="en-GB"/>
          </w:rPr>
          <w:t>did they survive? (</w:t>
        </w:r>
        <w:proofErr w:type="gramStart"/>
        <w:r w:rsidRPr="00054432">
          <w:rPr>
            <w:lang w:val="en-AU" w:eastAsia="en-GB"/>
          </w:rPr>
          <w:t>rela</w:t>
        </w:r>
      </w:ins>
      <w:ins w:id="88" w:author="Dahlia Foo" w:date="2021-02-22T11:14:00Z">
        <w:r w:rsidR="00054432">
          <w:rPr>
            <w:lang w:val="en-AU" w:eastAsia="en-GB"/>
          </w:rPr>
          <w:t>te</w:t>
        </w:r>
        <w:proofErr w:type="gramEnd"/>
        <w:r w:rsidR="00054432">
          <w:rPr>
            <w:lang w:val="en-AU" w:eastAsia="en-GB"/>
          </w:rPr>
          <w:t xml:space="preserve"> their movement and dive behaviour</w:t>
        </w:r>
      </w:ins>
      <w:ins w:id="89" w:author="Dahlia Foo" w:date="2021-02-22T11:12:00Z">
        <w:r w:rsidRPr="00054432">
          <w:rPr>
            <w:lang w:val="en-AU" w:eastAsia="en-GB"/>
          </w:rPr>
          <w:t xml:space="preserve"> to</w:t>
        </w:r>
        <w:r w:rsidR="00054432" w:rsidRPr="00054432">
          <w:rPr>
            <w:lang w:val="en-AU" w:eastAsia="en-GB"/>
          </w:rPr>
          <w:t xml:space="preserve"> 10+ year re-sight data). </w:t>
        </w:r>
      </w:ins>
      <w:ins w:id="90" w:author="Dahlia Foo" w:date="2021-02-22T11:11:00Z">
        <w:r w:rsidR="00651FA2" w:rsidRPr="00054432">
          <w:rPr>
            <w:lang w:val="en-AU" w:eastAsia="en-GB"/>
          </w:rPr>
          <w:t xml:space="preserve"> </w:t>
        </w:r>
      </w:ins>
    </w:p>
    <w:p w14:paraId="706BC81E" w14:textId="6D1091D0" w:rsidR="00E466D8" w:rsidRDefault="00E466D8" w:rsidP="00E466D8">
      <w:pPr>
        <w:rPr>
          <w:ins w:id="91" w:author="Dahlia Foo" w:date="2021-02-22T11:16:00Z"/>
          <w:rFonts w:ascii="Helvetica" w:eastAsia="Times New Roman" w:hAnsi="Helvetica" w:cs="Times New Roman"/>
          <w:color w:val="0A0A0A"/>
          <w:lang w:val="en-AU" w:eastAsia="en-GB"/>
        </w:rPr>
      </w:pPr>
    </w:p>
    <w:p w14:paraId="2FB6D758" w14:textId="0A295E5A" w:rsidR="000A3C90" w:rsidRDefault="000A3C90" w:rsidP="00E466D8">
      <w:pPr>
        <w:rPr>
          <w:ins w:id="92" w:author="Dahlia Foo" w:date="2021-02-22T11:16:00Z"/>
          <w:rFonts w:ascii="Helvetica" w:eastAsia="Times New Roman" w:hAnsi="Helvetica" w:cs="Times New Roman"/>
          <w:color w:val="0A0A0A"/>
          <w:lang w:val="en-AU" w:eastAsia="en-GB"/>
        </w:rPr>
      </w:pPr>
      <w:ins w:id="93" w:author="Dahlia Foo" w:date="2021-02-22T11:16:00Z">
        <w:r>
          <w:rPr>
            <w:rFonts w:ascii="Helvetica" w:eastAsia="Times New Roman" w:hAnsi="Helvetica" w:cs="Times New Roman"/>
            <w:color w:val="0A0A0A"/>
            <w:lang w:val="en-AU" w:eastAsia="en-GB"/>
          </w:rPr>
          <w:t xml:space="preserve">Proposed deliverables: </w:t>
        </w:r>
      </w:ins>
    </w:p>
    <w:p w14:paraId="70155AAA" w14:textId="60296CF0" w:rsidR="000A3C90" w:rsidRPr="00E466D8" w:rsidRDefault="0032560C" w:rsidP="00E466D8">
      <w:pPr>
        <w:rPr>
          <w:rFonts w:ascii="Helvetica" w:eastAsia="Times New Roman" w:hAnsi="Helvetica" w:cs="Times New Roman"/>
          <w:color w:val="0A0A0A"/>
          <w:lang w:val="en-AU" w:eastAsia="en-GB"/>
          <w:rPrChange w:id="94" w:author="Dahlia Foo" w:date="2021-02-22T11:10:00Z">
            <w:rPr>
              <w:lang w:val="en-AU" w:eastAsia="en-GB"/>
            </w:rPr>
          </w:rPrChange>
        </w:rPr>
      </w:pPr>
      <w:ins w:id="95" w:author="Dahlia Foo" w:date="2021-02-22T11:17:00Z">
        <w:r>
          <w:rPr>
            <w:rFonts w:ascii="Helvetica" w:eastAsia="Times New Roman" w:hAnsi="Helvetica" w:cs="Times New Roman"/>
            <w:color w:val="0A0A0A"/>
            <w:lang w:val="en-AU" w:eastAsia="en-GB"/>
          </w:rPr>
          <w:t>1 (or more) high-impact</w:t>
        </w:r>
      </w:ins>
      <w:ins w:id="96" w:author="Dahlia Foo" w:date="2021-02-22T11:18:00Z">
        <w:r w:rsidR="00572492">
          <w:rPr>
            <w:rFonts w:ascii="Helvetica" w:eastAsia="Times New Roman" w:hAnsi="Helvetica" w:cs="Times New Roman"/>
            <w:color w:val="0A0A0A"/>
            <w:lang w:val="en-AU" w:eastAsia="en-GB"/>
          </w:rPr>
          <w:t xml:space="preserve"> peer-reviewed</w:t>
        </w:r>
      </w:ins>
      <w:ins w:id="97" w:author="Dahlia Foo" w:date="2021-02-22T11:17:00Z">
        <w:r>
          <w:rPr>
            <w:rFonts w:ascii="Helvetica" w:eastAsia="Times New Roman" w:hAnsi="Helvetica" w:cs="Times New Roman"/>
            <w:color w:val="0A0A0A"/>
            <w:lang w:val="en-AU" w:eastAsia="en-GB"/>
          </w:rPr>
          <w:t xml:space="preserve"> research paper</w:t>
        </w:r>
      </w:ins>
    </w:p>
    <w:p w14:paraId="0B0A8464" w14:textId="2D85B184" w:rsidR="00353FC9" w:rsidRDefault="003E6478" w:rsidP="00EA76F5">
      <w:pPr>
        <w:pStyle w:val="Heading1"/>
        <w:rPr>
          <w:rFonts w:eastAsia="Times New Roman"/>
          <w:color w:val="790000"/>
          <w:lang w:val="en-AU" w:eastAsia="en-GB"/>
        </w:rPr>
      </w:pPr>
      <w:commentRangeStart w:id="98"/>
      <w:r w:rsidRPr="003E6478">
        <w:rPr>
          <w:rFonts w:eastAsia="Times New Roman"/>
          <w:lang w:val="en-AU" w:eastAsia="en-GB"/>
        </w:rPr>
        <w:t>Budget</w:t>
      </w:r>
      <w:r w:rsidRPr="003E6478">
        <w:rPr>
          <w:rFonts w:eastAsia="Times New Roman"/>
          <w:color w:val="790000"/>
          <w:lang w:val="en-AU" w:eastAsia="en-GB"/>
        </w:rPr>
        <w:t>*</w:t>
      </w:r>
      <w:commentRangeEnd w:id="98"/>
      <w:r w:rsidR="009555AE">
        <w:rPr>
          <w:rStyle w:val="CommentReference"/>
          <w:rFonts w:asciiTheme="minorHAnsi" w:eastAsiaTheme="minorHAnsi" w:hAnsiTheme="minorHAnsi" w:cstheme="minorBidi"/>
          <w:color w:val="auto"/>
        </w:rPr>
        <w:commentReference w:id="98"/>
      </w:r>
    </w:p>
    <w:p w14:paraId="17265D68" w14:textId="4B6A1F20" w:rsidR="009D625C" w:rsidRDefault="00353FC9">
      <w:pPr>
        <w:ind w:left="720" w:hanging="720"/>
        <w:rPr>
          <w:ins w:id="99" w:author="Dahlia Foo" w:date="2021-02-22T10:35:00Z"/>
          <w:lang w:val="en-AU" w:eastAsia="en-GB"/>
        </w:rPr>
        <w:pPrChange w:id="100" w:author="Dahlia Foo" w:date="2021-02-22T11:34:00Z">
          <w:pPr/>
        </w:pPrChange>
      </w:pPr>
      <w:r>
        <w:rPr>
          <w:lang w:val="en-AU" w:eastAsia="en-GB"/>
        </w:rPr>
        <w:t>Accommodation and subsistence in Hobart (where the research lab</w:t>
      </w:r>
      <w:r w:rsidR="003E3FA7">
        <w:rPr>
          <w:lang w:val="en-AU" w:eastAsia="en-GB"/>
        </w:rPr>
        <w:t xml:space="preserve"> </w:t>
      </w:r>
      <w:proofErr w:type="gramStart"/>
      <w:r w:rsidR="003E3FA7">
        <w:rPr>
          <w:lang w:val="en-AU" w:eastAsia="en-GB"/>
        </w:rPr>
        <w:t>is</w:t>
      </w:r>
      <w:proofErr w:type="gramEnd"/>
      <w:r>
        <w:rPr>
          <w:lang w:val="en-AU" w:eastAsia="en-GB"/>
        </w:rPr>
        <w:t>)</w:t>
      </w:r>
      <w:ins w:id="101" w:author="Dahlia Foo" w:date="2021-02-22T10:31:00Z">
        <w:r w:rsidR="007331CF">
          <w:rPr>
            <w:lang w:val="en-AU" w:eastAsia="en-GB"/>
          </w:rPr>
          <w:t xml:space="preserve">. </w:t>
        </w:r>
      </w:ins>
      <w:ins w:id="102" w:author="Dahlia Foo" w:date="2021-02-22T10:34:00Z">
        <w:r w:rsidR="00ED67FC">
          <w:rPr>
            <w:lang w:val="en-AU" w:eastAsia="en-GB"/>
          </w:rPr>
          <w:t>Rental c</w:t>
        </w:r>
      </w:ins>
      <w:ins w:id="103" w:author="Dahlia Foo" w:date="2021-02-22T10:31:00Z">
        <w:r w:rsidR="007331CF">
          <w:rPr>
            <w:lang w:val="en-AU" w:eastAsia="en-GB"/>
          </w:rPr>
          <w:t xml:space="preserve">osts are based on </w:t>
        </w:r>
      </w:ins>
      <w:ins w:id="104" w:author="Dahlia Foo" w:date="2021-02-22T10:34:00Z">
        <w:r w:rsidR="00ED67FC">
          <w:rPr>
            <w:lang w:val="en-AU" w:eastAsia="en-GB"/>
          </w:rPr>
          <w:t xml:space="preserve">listings </w:t>
        </w:r>
      </w:ins>
      <w:ins w:id="105" w:author="Dahlia Foo" w:date="2021-02-22T10:31:00Z">
        <w:r w:rsidR="009D625C">
          <w:rPr>
            <w:lang w:val="en-AU" w:eastAsia="en-GB"/>
          </w:rPr>
          <w:t>on realestate.com.au</w:t>
        </w:r>
      </w:ins>
      <w:del w:id="106" w:author="Dahlia Foo" w:date="2021-02-22T10:31:00Z">
        <w:r w:rsidDel="007331CF">
          <w:rPr>
            <w:lang w:val="en-AU" w:eastAsia="en-GB"/>
          </w:rPr>
          <w:delText xml:space="preserve"> </w:delText>
        </w:r>
      </w:del>
      <w:ins w:id="107" w:author="Dahlia Foo" w:date="2021-02-22T10:31:00Z">
        <w:r w:rsidR="009D625C">
          <w:rPr>
            <w:lang w:val="en-AU" w:eastAsia="en-GB"/>
          </w:rPr>
          <w:t>. Food cost</w:t>
        </w:r>
      </w:ins>
      <w:ins w:id="108" w:author="Dahlia Foo" w:date="2021-02-22T10:32:00Z">
        <w:r w:rsidR="009D625C">
          <w:rPr>
            <w:lang w:val="en-AU" w:eastAsia="en-GB"/>
          </w:rPr>
          <w:t xml:space="preserve">s are based on </w:t>
        </w:r>
      </w:ins>
      <w:ins w:id="109" w:author="Dahlia Foo" w:date="2021-02-22T10:35:00Z">
        <w:r w:rsidR="00ED67FC">
          <w:rPr>
            <w:lang w:val="en-AU" w:eastAsia="en-GB"/>
          </w:rPr>
          <w:fldChar w:fldCharType="begin"/>
        </w:r>
        <w:r w:rsidR="00ED67FC">
          <w:rPr>
            <w:lang w:val="en-AU" w:eastAsia="en-GB"/>
          </w:rPr>
          <w:instrText xml:space="preserve"> HYPERLINK "</w:instrText>
        </w:r>
        <w:r w:rsidR="00ED67FC" w:rsidRPr="00ED67FC">
          <w:rPr>
            <w:lang w:val="en-AU" w:eastAsia="en-GB"/>
          </w:rPr>
          <w:instrText>https://www.utas.edu.au/international/the-tasmanian-experience/tasmania/cost-of-living</w:instrText>
        </w:r>
        <w:r w:rsidR="00ED67FC">
          <w:rPr>
            <w:lang w:val="en-AU" w:eastAsia="en-GB"/>
          </w:rPr>
          <w:instrText xml:space="preserve">" </w:instrText>
        </w:r>
        <w:r w:rsidR="00ED67FC">
          <w:rPr>
            <w:lang w:val="en-AU" w:eastAsia="en-GB"/>
          </w:rPr>
          <w:fldChar w:fldCharType="separate"/>
        </w:r>
        <w:r w:rsidR="00ED67FC" w:rsidRPr="008E3DF3">
          <w:rPr>
            <w:rStyle w:val="Hyperlink"/>
            <w:lang w:val="en-AU" w:eastAsia="en-GB"/>
          </w:rPr>
          <w:t>https://www.utas.edu.au/international/the-tasmanian-experience/tasmania/cost-of-living</w:t>
        </w:r>
        <w:r w:rsidR="00ED67FC">
          <w:rPr>
            <w:lang w:val="en-AU" w:eastAsia="en-GB"/>
          </w:rPr>
          <w:fldChar w:fldCharType="end"/>
        </w:r>
      </w:ins>
    </w:p>
    <w:p w14:paraId="67CF6CD0" w14:textId="77777777" w:rsidR="00ED67FC" w:rsidRDefault="00ED67FC">
      <w:pPr>
        <w:ind w:left="720" w:hanging="720"/>
        <w:rPr>
          <w:lang w:val="en-AU" w:eastAsia="en-GB"/>
        </w:rPr>
        <w:pPrChange w:id="110" w:author="Dahlia Foo" w:date="2021-02-22T11:34:00Z">
          <w:pPr/>
        </w:pPrChange>
      </w:pPr>
    </w:p>
    <w:p w14:paraId="24E21F24" w14:textId="3FBB5DFA" w:rsidR="00353FC9" w:rsidRDefault="00353FC9">
      <w:pPr>
        <w:ind w:left="720" w:hanging="720"/>
        <w:rPr>
          <w:lang w:val="en-AU" w:eastAsia="en-GB"/>
        </w:rPr>
        <w:pPrChange w:id="111" w:author="Dahlia Foo" w:date="2021-02-22T11:34:00Z">
          <w:pPr/>
        </w:pPrChange>
      </w:pPr>
      <w:r>
        <w:rPr>
          <w:lang w:val="en-AU" w:eastAsia="en-GB"/>
        </w:rPr>
        <w:t>Rent = 3</w:t>
      </w:r>
      <w:r w:rsidR="009546A5">
        <w:rPr>
          <w:lang w:val="en-AU" w:eastAsia="en-GB"/>
        </w:rPr>
        <w:t>00</w:t>
      </w:r>
      <w:r>
        <w:rPr>
          <w:lang w:val="en-AU" w:eastAsia="en-GB"/>
        </w:rPr>
        <w:t xml:space="preserve">AUD/week </w:t>
      </w:r>
    </w:p>
    <w:p w14:paraId="569CA311" w14:textId="7D0EE404" w:rsidR="00353FC9" w:rsidRDefault="00353FC9">
      <w:pPr>
        <w:ind w:left="720" w:hanging="720"/>
        <w:rPr>
          <w:lang w:val="en-AU" w:eastAsia="en-GB"/>
        </w:rPr>
        <w:pPrChange w:id="112" w:author="Dahlia Foo" w:date="2021-02-22T11:34:00Z">
          <w:pPr/>
        </w:pPrChange>
      </w:pPr>
      <w:r>
        <w:rPr>
          <w:lang w:val="en-AU" w:eastAsia="en-GB"/>
        </w:rPr>
        <w:t xml:space="preserve">Food = </w:t>
      </w:r>
      <w:r w:rsidR="009546A5">
        <w:rPr>
          <w:lang w:val="en-AU" w:eastAsia="en-GB"/>
        </w:rPr>
        <w:t>80</w:t>
      </w:r>
      <w:r w:rsidR="003E3FA7">
        <w:rPr>
          <w:lang w:val="en-AU" w:eastAsia="en-GB"/>
        </w:rPr>
        <w:t>AUD/week</w:t>
      </w:r>
    </w:p>
    <w:p w14:paraId="29915D3D" w14:textId="240C41BA" w:rsidR="009546A5" w:rsidRDefault="009546A5">
      <w:pPr>
        <w:ind w:left="720" w:hanging="720"/>
        <w:rPr>
          <w:lang w:val="en-AU" w:eastAsia="en-GB"/>
        </w:rPr>
        <w:pPrChange w:id="113" w:author="Dahlia Foo" w:date="2021-02-22T11:34:00Z">
          <w:pPr/>
        </w:pPrChange>
      </w:pPr>
      <w:r>
        <w:rPr>
          <w:lang w:val="en-AU" w:eastAsia="en-GB"/>
        </w:rPr>
        <w:t>Total weekly cost = 380 AUD</w:t>
      </w:r>
    </w:p>
    <w:p w14:paraId="08637140" w14:textId="3D611BF9" w:rsidR="003E3FA7" w:rsidRDefault="003E3FA7">
      <w:pPr>
        <w:ind w:left="720" w:hanging="720"/>
        <w:rPr>
          <w:lang w:val="en-AU" w:eastAsia="en-GB"/>
        </w:rPr>
        <w:pPrChange w:id="114" w:author="Dahlia Foo" w:date="2021-02-22T11:34:00Z">
          <w:pPr/>
        </w:pPrChange>
      </w:pPr>
      <w:r>
        <w:rPr>
          <w:lang w:val="en-AU" w:eastAsia="en-GB"/>
        </w:rPr>
        <w:t xml:space="preserve">Total monthly cost = </w:t>
      </w:r>
      <w:r w:rsidR="009546A5">
        <w:rPr>
          <w:lang w:val="en-AU" w:eastAsia="en-GB"/>
        </w:rPr>
        <w:t>1520 AUD</w:t>
      </w:r>
    </w:p>
    <w:p w14:paraId="3C360864" w14:textId="65685E0F" w:rsidR="003E3FA7" w:rsidRDefault="003E3FA7">
      <w:pPr>
        <w:ind w:left="720" w:hanging="720"/>
        <w:rPr>
          <w:lang w:val="en-AU" w:eastAsia="en-GB"/>
        </w:rPr>
        <w:pPrChange w:id="115" w:author="Dahlia Foo" w:date="2021-02-22T11:34:00Z">
          <w:pPr/>
        </w:pPrChange>
      </w:pPr>
      <w:r>
        <w:rPr>
          <w:lang w:val="en-AU" w:eastAsia="en-GB"/>
        </w:rPr>
        <w:t>Estimated project duration =</w:t>
      </w:r>
      <w:r w:rsidR="009546A5">
        <w:rPr>
          <w:lang w:val="en-AU" w:eastAsia="en-GB"/>
        </w:rPr>
        <w:t xml:space="preserve"> 6</w:t>
      </w:r>
      <w:r>
        <w:rPr>
          <w:lang w:val="en-AU" w:eastAsia="en-GB"/>
        </w:rPr>
        <w:t xml:space="preserve"> months = </w:t>
      </w:r>
      <w:r w:rsidR="009546A5">
        <w:rPr>
          <w:lang w:val="en-AU" w:eastAsia="en-GB"/>
        </w:rPr>
        <w:t>1520</w:t>
      </w:r>
      <w:r>
        <w:rPr>
          <w:lang w:val="en-AU" w:eastAsia="en-GB"/>
        </w:rPr>
        <w:t>*</w:t>
      </w:r>
      <w:r w:rsidR="009546A5">
        <w:rPr>
          <w:lang w:val="en-AU" w:eastAsia="en-GB"/>
        </w:rPr>
        <w:t>6</w:t>
      </w:r>
      <w:r>
        <w:rPr>
          <w:lang w:val="en-AU" w:eastAsia="en-GB"/>
        </w:rPr>
        <w:t xml:space="preserve"> = </w:t>
      </w:r>
      <w:r w:rsidR="009546A5">
        <w:rPr>
          <w:lang w:val="en-AU" w:eastAsia="en-GB"/>
        </w:rPr>
        <w:t>9120</w:t>
      </w:r>
      <w:r>
        <w:rPr>
          <w:lang w:val="en-AU" w:eastAsia="en-GB"/>
        </w:rPr>
        <w:t xml:space="preserve"> AUD  </w:t>
      </w:r>
    </w:p>
    <w:p w14:paraId="6FED407C" w14:textId="1B4DE750" w:rsidR="00EA76F5" w:rsidRPr="00BD3C73" w:rsidRDefault="00EA76F5">
      <w:pPr>
        <w:ind w:left="720" w:hanging="720"/>
        <w:rPr>
          <w:b/>
          <w:bCs/>
          <w:lang w:val="en-AU" w:eastAsia="en-GB"/>
        </w:rPr>
        <w:pPrChange w:id="116" w:author="Dahlia Foo" w:date="2021-02-22T11:34:00Z">
          <w:pPr/>
        </w:pPrChange>
      </w:pPr>
      <w:r w:rsidRPr="00BD3C73">
        <w:rPr>
          <w:b/>
          <w:bCs/>
          <w:lang w:val="en-AU" w:eastAsia="en-GB"/>
        </w:rPr>
        <w:t xml:space="preserve">Total budget requested = 9120 AUD = </w:t>
      </w:r>
      <w:r w:rsidR="00BD3C73" w:rsidRPr="00BD3C73">
        <w:rPr>
          <w:b/>
          <w:bCs/>
          <w:lang w:val="en-AU" w:eastAsia="en-GB"/>
        </w:rPr>
        <w:t>5160 pounds</w:t>
      </w:r>
    </w:p>
    <w:p w14:paraId="0E1A49A1" w14:textId="59BE63EA" w:rsidR="00BB6743" w:rsidRDefault="00BB6743" w:rsidP="00EA76F5">
      <w:pPr>
        <w:rPr>
          <w:rFonts w:ascii="Helvetica" w:eastAsia="Times New Roman" w:hAnsi="Helvetica" w:cs="Times New Roman"/>
          <w:color w:val="790000"/>
          <w:lang w:val="en-AU" w:eastAsia="en-GB"/>
        </w:rPr>
      </w:pPr>
    </w:p>
    <w:p w14:paraId="3675A6FB" w14:textId="5EED243C" w:rsidR="00713F05" w:rsidRPr="00713F05" w:rsidRDefault="00D86D33" w:rsidP="00713F05">
      <w:pPr>
        <w:widowControl w:val="0"/>
        <w:autoSpaceDE w:val="0"/>
        <w:autoSpaceDN w:val="0"/>
        <w:adjustRightInd w:val="0"/>
        <w:ind w:left="480" w:hanging="480"/>
        <w:rPr>
          <w:rFonts w:ascii="Calibri" w:hAnsi="Calibri" w:cs="Calibri"/>
          <w:noProof/>
        </w:rPr>
      </w:pPr>
      <w:ins w:id="117" w:author="Dahlia Foo" w:date="2021-02-22T11:05:00Z">
        <w:r>
          <w:fldChar w:fldCharType="begin" w:fldLock="1"/>
        </w:r>
        <w:r>
          <w:instrText xml:space="preserve">ADDIN Mendeley Bibliography CSL_BIBLIOGRAPHY </w:instrText>
        </w:r>
      </w:ins>
      <w:r>
        <w:fldChar w:fldCharType="separate"/>
      </w:r>
      <w:r w:rsidR="00713F05" w:rsidRPr="00713F05">
        <w:rPr>
          <w:rFonts w:ascii="Calibri" w:hAnsi="Calibri" w:cs="Calibri"/>
          <w:noProof/>
        </w:rPr>
        <w:t>Biuw, M., B. McConnell, C. J. A. Bradshaw, H. Burton, and M. Fedak. 2003. Blubber and buoyancy: monitoring the body condition of free-ranging seals using simple dive characteristics. Journal of Experimental Biology 206:3405–3423.</w:t>
      </w:r>
    </w:p>
    <w:p w14:paraId="5A93C087" w14:textId="77777777" w:rsidR="00713F05" w:rsidRPr="00713F05" w:rsidRDefault="00713F05" w:rsidP="00713F05">
      <w:pPr>
        <w:widowControl w:val="0"/>
        <w:autoSpaceDE w:val="0"/>
        <w:autoSpaceDN w:val="0"/>
        <w:adjustRightInd w:val="0"/>
        <w:ind w:left="480" w:hanging="480"/>
        <w:rPr>
          <w:rFonts w:ascii="Calibri" w:hAnsi="Calibri" w:cs="Calibri"/>
          <w:noProof/>
        </w:rPr>
      </w:pPr>
      <w:r w:rsidRPr="00713F05">
        <w:rPr>
          <w:rFonts w:ascii="Calibri" w:hAnsi="Calibri" w:cs="Calibri"/>
          <w:noProof/>
        </w:rPr>
        <w:t>Bradshaw, C. J. A., M. A. Hindell, M. D. Sumner, and K. J. Michael. 2004. Loyalty pays: Potential life history consequences of fidelity to marine foraging regions by southern elephant seals. Animal Behaviour 68:1349–1360.</w:t>
      </w:r>
    </w:p>
    <w:p w14:paraId="714DD09C" w14:textId="77777777" w:rsidR="00713F05" w:rsidRPr="00713F05" w:rsidRDefault="00713F05" w:rsidP="00713F05">
      <w:pPr>
        <w:widowControl w:val="0"/>
        <w:autoSpaceDE w:val="0"/>
        <w:autoSpaceDN w:val="0"/>
        <w:adjustRightInd w:val="0"/>
        <w:ind w:left="480" w:hanging="480"/>
        <w:rPr>
          <w:rFonts w:ascii="Calibri" w:hAnsi="Calibri" w:cs="Calibri"/>
          <w:noProof/>
        </w:rPr>
      </w:pPr>
      <w:r w:rsidRPr="00713F05">
        <w:rPr>
          <w:rFonts w:ascii="Calibri" w:hAnsi="Calibri" w:cs="Calibri"/>
          <w:noProof/>
        </w:rPr>
        <w:t>McMahon, C. R., M. N. Bester, H. R. Burton, M. A. Hindell, and C. J. A. Bradshaw. 2005. Population status, trends and a re-examination of the hypotheses explaining the recent declines of the southern elephant seal Mirounga leonina. Mammal Review 35:82–100.</w:t>
      </w:r>
    </w:p>
    <w:p w14:paraId="5148DB25" w14:textId="77777777" w:rsidR="00713F05" w:rsidRPr="00713F05" w:rsidRDefault="00713F05" w:rsidP="00713F05">
      <w:pPr>
        <w:widowControl w:val="0"/>
        <w:autoSpaceDE w:val="0"/>
        <w:autoSpaceDN w:val="0"/>
        <w:adjustRightInd w:val="0"/>
        <w:ind w:left="480" w:hanging="480"/>
        <w:rPr>
          <w:rFonts w:ascii="Calibri" w:hAnsi="Calibri" w:cs="Calibri"/>
          <w:noProof/>
        </w:rPr>
      </w:pPr>
      <w:r w:rsidRPr="00713F05">
        <w:rPr>
          <w:rFonts w:ascii="Calibri" w:hAnsi="Calibri" w:cs="Calibri"/>
          <w:noProof/>
        </w:rPr>
        <w:t>McMahon, C. R., H. R. Burton, and M. N. Bester. 2000. Weaning mass and the future survival of juvenile southern elephant seals, Mirounga leonina, at Macquarie Island. Antarctic Science 12:149–153.</w:t>
      </w:r>
    </w:p>
    <w:p w14:paraId="730BF8A0" w14:textId="77777777" w:rsidR="00713F05" w:rsidRPr="00713F05" w:rsidRDefault="00713F05" w:rsidP="00713F05">
      <w:pPr>
        <w:widowControl w:val="0"/>
        <w:autoSpaceDE w:val="0"/>
        <w:autoSpaceDN w:val="0"/>
        <w:adjustRightInd w:val="0"/>
        <w:ind w:left="480" w:hanging="480"/>
        <w:rPr>
          <w:rFonts w:ascii="Calibri" w:hAnsi="Calibri" w:cs="Calibri"/>
          <w:noProof/>
        </w:rPr>
      </w:pPr>
      <w:r w:rsidRPr="00713F05">
        <w:rPr>
          <w:rFonts w:ascii="Calibri" w:hAnsi="Calibri" w:cs="Calibri"/>
          <w:noProof/>
        </w:rPr>
        <w:t>McMahon, C. R., H. R. Burton, and M. N. Bester. 2003. A demographic comparison of two southern elephant seal populations. Journal of Animal Ecology 72:61–74.</w:t>
      </w:r>
    </w:p>
    <w:p w14:paraId="6910C3BB" w14:textId="2D4DF854" w:rsidR="00BD3C73" w:rsidRPr="003E6478" w:rsidRDefault="00D86D33" w:rsidP="00713F05">
      <w:pPr>
        <w:widowControl w:val="0"/>
        <w:autoSpaceDE w:val="0"/>
        <w:autoSpaceDN w:val="0"/>
        <w:adjustRightInd w:val="0"/>
        <w:ind w:left="480" w:hanging="480"/>
      </w:pPr>
      <w:ins w:id="118" w:author="Dahlia Foo" w:date="2021-02-22T11:05:00Z">
        <w:r>
          <w:fldChar w:fldCharType="end"/>
        </w:r>
      </w:ins>
    </w:p>
    <w:sectPr w:rsidR="00BD3C73" w:rsidRPr="003E647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98" w:author="Mark Hindell" w:date="2021-02-19T14:59:00Z" w:initials="MH">
    <w:p w14:paraId="62687CFA" w14:textId="05264E54" w:rsidR="009555AE" w:rsidRDefault="009555AE">
      <w:pPr>
        <w:pStyle w:val="CommentText"/>
      </w:pPr>
      <w:r>
        <w:rPr>
          <w:rStyle w:val="CommentReference"/>
        </w:rPr>
        <w:annotationRef/>
      </w:r>
      <w:r>
        <w:t>Probably good to provide some additional detail here</w:t>
      </w:r>
      <w:r w:rsidR="005A0BD1">
        <w:t xml:space="preserve">. </w:t>
      </w:r>
      <w:proofErr w:type="spellStart"/>
      <w:r w:rsidR="005A0BD1">
        <w:t>E.g</w:t>
      </w:r>
      <w:proofErr w:type="spellEnd"/>
      <w:r w:rsidR="005A0BD1">
        <w:t xml:space="preserve"> the accommodation costs are based on….the food costs are estimated from…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2687CF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A50D2" w16cex:dateUtc="2021-02-19T03: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2687CFA" w16cid:durableId="23DA50D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F757BD"/>
    <w:multiLevelType w:val="hybridMultilevel"/>
    <w:tmpl w:val="8220A07A"/>
    <w:lvl w:ilvl="0" w:tplc="FF02B014">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3FD35485"/>
    <w:multiLevelType w:val="hybridMultilevel"/>
    <w:tmpl w:val="D35ABF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3761947"/>
    <w:multiLevelType w:val="multilevel"/>
    <w:tmpl w:val="CD389C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1D2D4B"/>
    <w:multiLevelType w:val="hybridMultilevel"/>
    <w:tmpl w:val="7A8CE490"/>
    <w:lvl w:ilvl="0" w:tplc="406E2EE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k Hindell">
    <w15:presenceInfo w15:providerId="AD" w15:userId="S::Mark.Hindell@utas.edu.au::0a6ce3d7-b2e2-4871-a2eb-d00fd6db4b08"/>
  </w15:person>
  <w15:person w15:author="Dahlia Foo">
    <w15:presenceInfo w15:providerId="AD" w15:userId="S::dahlia.foo@utas.edu.au::9e93a40d-e2c2-4f8a-8782-fa25892ad9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478"/>
    <w:rsid w:val="00054432"/>
    <w:rsid w:val="000A3C90"/>
    <w:rsid w:val="002417EB"/>
    <w:rsid w:val="002C7A70"/>
    <w:rsid w:val="0032560C"/>
    <w:rsid w:val="00353FC9"/>
    <w:rsid w:val="00353FCE"/>
    <w:rsid w:val="00394848"/>
    <w:rsid w:val="003C3004"/>
    <w:rsid w:val="003E3FA7"/>
    <w:rsid w:val="003E6478"/>
    <w:rsid w:val="00572492"/>
    <w:rsid w:val="005A0BD1"/>
    <w:rsid w:val="005D32E0"/>
    <w:rsid w:val="006255DA"/>
    <w:rsid w:val="00651FA2"/>
    <w:rsid w:val="00713F05"/>
    <w:rsid w:val="007331CF"/>
    <w:rsid w:val="00756F92"/>
    <w:rsid w:val="007B1CE6"/>
    <w:rsid w:val="007D7B63"/>
    <w:rsid w:val="00801BEB"/>
    <w:rsid w:val="00815275"/>
    <w:rsid w:val="00850B66"/>
    <w:rsid w:val="00903C14"/>
    <w:rsid w:val="009546A5"/>
    <w:rsid w:val="009555AE"/>
    <w:rsid w:val="009967CD"/>
    <w:rsid w:val="009D0CFC"/>
    <w:rsid w:val="009D625C"/>
    <w:rsid w:val="00B47522"/>
    <w:rsid w:val="00BB6743"/>
    <w:rsid w:val="00BD3C73"/>
    <w:rsid w:val="00CC1931"/>
    <w:rsid w:val="00D86D33"/>
    <w:rsid w:val="00DB27D7"/>
    <w:rsid w:val="00DD4D5D"/>
    <w:rsid w:val="00E349CC"/>
    <w:rsid w:val="00E466D8"/>
    <w:rsid w:val="00E84E3E"/>
    <w:rsid w:val="00EA76F5"/>
    <w:rsid w:val="00ED67FC"/>
    <w:rsid w:val="00F0717F"/>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5C408"/>
  <w15:chartTrackingRefBased/>
  <w15:docId w15:val="{E4E4B849-16F7-7344-82D5-5BE4650E6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A76F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E6478"/>
    <w:pPr>
      <w:spacing w:before="100" w:beforeAutospacing="1" w:after="100" w:afterAutospacing="1"/>
      <w:outlineLvl w:val="1"/>
    </w:pPr>
    <w:rPr>
      <w:rFonts w:ascii="Times New Roman" w:eastAsia="Times New Roman" w:hAnsi="Times New Roman" w:cs="Times New Roman"/>
      <w:b/>
      <w:bCs/>
      <w:sz w:val="36"/>
      <w:szCs w:val="36"/>
      <w:lang w:val="en-AU"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6478"/>
    <w:rPr>
      <w:rFonts w:ascii="Times New Roman" w:eastAsia="Times New Roman" w:hAnsi="Times New Roman" w:cs="Times New Roman"/>
      <w:b/>
      <w:bCs/>
      <w:sz w:val="36"/>
      <w:szCs w:val="36"/>
      <w:lang w:eastAsia="en-GB"/>
    </w:rPr>
  </w:style>
  <w:style w:type="paragraph" w:customStyle="1" w:styleId="gfield">
    <w:name w:val="gfield"/>
    <w:basedOn w:val="Normal"/>
    <w:rsid w:val="003E6478"/>
    <w:pPr>
      <w:spacing w:before="100" w:beforeAutospacing="1" w:after="100" w:afterAutospacing="1"/>
    </w:pPr>
    <w:rPr>
      <w:rFonts w:ascii="Times New Roman" w:eastAsia="Times New Roman" w:hAnsi="Times New Roman" w:cs="Times New Roman"/>
      <w:lang w:val="en-AU" w:eastAsia="en-GB"/>
    </w:rPr>
  </w:style>
  <w:style w:type="character" w:customStyle="1" w:styleId="gfieldrequired">
    <w:name w:val="gfield_required"/>
    <w:basedOn w:val="DefaultParagraphFont"/>
    <w:rsid w:val="003E6478"/>
  </w:style>
  <w:style w:type="paragraph" w:customStyle="1" w:styleId="gchoice1301">
    <w:name w:val="gchoice_1_30_1"/>
    <w:basedOn w:val="Normal"/>
    <w:rsid w:val="003E6478"/>
    <w:pPr>
      <w:spacing w:before="100" w:beforeAutospacing="1" w:after="100" w:afterAutospacing="1"/>
    </w:pPr>
    <w:rPr>
      <w:rFonts w:ascii="Times New Roman" w:eastAsia="Times New Roman" w:hAnsi="Times New Roman" w:cs="Times New Roman"/>
      <w:lang w:val="en-AU" w:eastAsia="en-GB"/>
    </w:rPr>
  </w:style>
  <w:style w:type="paragraph" w:customStyle="1" w:styleId="gchoice1281">
    <w:name w:val="gchoice_1_28_1"/>
    <w:basedOn w:val="Normal"/>
    <w:rsid w:val="003E6478"/>
    <w:pPr>
      <w:spacing w:before="100" w:beforeAutospacing="1" w:after="100" w:afterAutospacing="1"/>
    </w:pPr>
    <w:rPr>
      <w:rFonts w:ascii="Times New Roman" w:eastAsia="Times New Roman" w:hAnsi="Times New Roman" w:cs="Times New Roman"/>
      <w:lang w:val="en-AU" w:eastAsia="en-GB"/>
    </w:rPr>
  </w:style>
  <w:style w:type="paragraph" w:styleId="ListParagraph">
    <w:name w:val="List Paragraph"/>
    <w:basedOn w:val="Normal"/>
    <w:uiPriority w:val="34"/>
    <w:qFormat/>
    <w:rsid w:val="003E6478"/>
    <w:pPr>
      <w:ind w:left="720"/>
      <w:contextualSpacing/>
    </w:pPr>
  </w:style>
  <w:style w:type="character" w:customStyle="1" w:styleId="Heading1Char">
    <w:name w:val="Heading 1 Char"/>
    <w:basedOn w:val="DefaultParagraphFont"/>
    <w:link w:val="Heading1"/>
    <w:uiPriority w:val="9"/>
    <w:rsid w:val="00EA76F5"/>
    <w:rPr>
      <w:rFonts w:asciiTheme="majorHAnsi" w:eastAsiaTheme="majorEastAsia" w:hAnsiTheme="majorHAnsi" w:cstheme="majorBidi"/>
      <w:color w:val="2F5496" w:themeColor="accent1" w:themeShade="BF"/>
      <w:sz w:val="32"/>
      <w:szCs w:val="32"/>
      <w:lang w:val="en-GB"/>
    </w:rPr>
  </w:style>
  <w:style w:type="character" w:styleId="CommentReference">
    <w:name w:val="annotation reference"/>
    <w:basedOn w:val="DefaultParagraphFont"/>
    <w:uiPriority w:val="99"/>
    <w:semiHidden/>
    <w:unhideWhenUsed/>
    <w:rsid w:val="009555AE"/>
    <w:rPr>
      <w:sz w:val="16"/>
      <w:szCs w:val="16"/>
    </w:rPr>
  </w:style>
  <w:style w:type="paragraph" w:styleId="CommentText">
    <w:name w:val="annotation text"/>
    <w:basedOn w:val="Normal"/>
    <w:link w:val="CommentTextChar"/>
    <w:uiPriority w:val="99"/>
    <w:semiHidden/>
    <w:unhideWhenUsed/>
    <w:rsid w:val="009555AE"/>
    <w:rPr>
      <w:sz w:val="20"/>
      <w:szCs w:val="20"/>
    </w:rPr>
  </w:style>
  <w:style w:type="character" w:customStyle="1" w:styleId="CommentTextChar">
    <w:name w:val="Comment Text Char"/>
    <w:basedOn w:val="DefaultParagraphFont"/>
    <w:link w:val="CommentText"/>
    <w:uiPriority w:val="99"/>
    <w:semiHidden/>
    <w:rsid w:val="009555AE"/>
    <w:rPr>
      <w:sz w:val="20"/>
      <w:szCs w:val="20"/>
      <w:lang w:val="en-GB"/>
    </w:rPr>
  </w:style>
  <w:style w:type="paragraph" w:styleId="CommentSubject">
    <w:name w:val="annotation subject"/>
    <w:basedOn w:val="CommentText"/>
    <w:next w:val="CommentText"/>
    <w:link w:val="CommentSubjectChar"/>
    <w:uiPriority w:val="99"/>
    <w:semiHidden/>
    <w:unhideWhenUsed/>
    <w:rsid w:val="009555AE"/>
    <w:rPr>
      <w:b/>
      <w:bCs/>
    </w:rPr>
  </w:style>
  <w:style w:type="character" w:customStyle="1" w:styleId="CommentSubjectChar">
    <w:name w:val="Comment Subject Char"/>
    <w:basedOn w:val="CommentTextChar"/>
    <w:link w:val="CommentSubject"/>
    <w:uiPriority w:val="99"/>
    <w:semiHidden/>
    <w:rsid w:val="009555AE"/>
    <w:rPr>
      <w:b/>
      <w:bCs/>
      <w:sz w:val="20"/>
      <w:szCs w:val="20"/>
      <w:lang w:val="en-GB"/>
    </w:rPr>
  </w:style>
  <w:style w:type="character" w:styleId="Hyperlink">
    <w:name w:val="Hyperlink"/>
    <w:basedOn w:val="DefaultParagraphFont"/>
    <w:uiPriority w:val="99"/>
    <w:unhideWhenUsed/>
    <w:rsid w:val="00ED67FC"/>
    <w:rPr>
      <w:color w:val="0563C1" w:themeColor="hyperlink"/>
      <w:u w:val="single"/>
    </w:rPr>
  </w:style>
  <w:style w:type="character" w:styleId="UnresolvedMention">
    <w:name w:val="Unresolved Mention"/>
    <w:basedOn w:val="DefaultParagraphFont"/>
    <w:uiPriority w:val="99"/>
    <w:semiHidden/>
    <w:unhideWhenUsed/>
    <w:rsid w:val="00ED67FC"/>
    <w:rPr>
      <w:color w:val="605E5C"/>
      <w:shd w:val="clear" w:color="auto" w:fill="E1DFDD"/>
    </w:rPr>
  </w:style>
  <w:style w:type="character" w:styleId="FollowedHyperlink">
    <w:name w:val="FollowedHyperlink"/>
    <w:basedOn w:val="DefaultParagraphFont"/>
    <w:uiPriority w:val="99"/>
    <w:semiHidden/>
    <w:unhideWhenUsed/>
    <w:rsid w:val="005D32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6580749">
      <w:bodyDiv w:val="1"/>
      <w:marLeft w:val="0"/>
      <w:marRight w:val="0"/>
      <w:marTop w:val="0"/>
      <w:marBottom w:val="0"/>
      <w:divBdr>
        <w:top w:val="none" w:sz="0" w:space="0" w:color="auto"/>
        <w:left w:val="none" w:sz="0" w:space="0" w:color="auto"/>
        <w:bottom w:val="none" w:sz="0" w:space="0" w:color="auto"/>
        <w:right w:val="none" w:sz="0" w:space="0" w:color="auto"/>
      </w:divBdr>
      <w:divsChild>
        <w:div w:id="2094624879">
          <w:marLeft w:val="0"/>
          <w:marRight w:val="0"/>
          <w:marTop w:val="120"/>
          <w:marBottom w:val="0"/>
          <w:divBdr>
            <w:top w:val="none" w:sz="0" w:space="0" w:color="auto"/>
            <w:left w:val="none" w:sz="0" w:space="0" w:color="auto"/>
            <w:bottom w:val="none" w:sz="0" w:space="0" w:color="auto"/>
            <w:right w:val="none" w:sz="0" w:space="0" w:color="auto"/>
          </w:divBdr>
          <w:divsChild>
            <w:div w:id="884950431">
              <w:marLeft w:val="0"/>
              <w:marRight w:val="0"/>
              <w:marTop w:val="60"/>
              <w:marBottom w:val="0"/>
              <w:divBdr>
                <w:top w:val="none" w:sz="0" w:space="0" w:color="auto"/>
                <w:left w:val="none" w:sz="0" w:space="0" w:color="auto"/>
                <w:bottom w:val="none" w:sz="0" w:space="0" w:color="auto"/>
                <w:right w:val="none" w:sz="0" w:space="0" w:color="auto"/>
              </w:divBdr>
            </w:div>
          </w:divsChild>
        </w:div>
        <w:div w:id="127818436">
          <w:marLeft w:val="0"/>
          <w:marRight w:val="0"/>
          <w:marTop w:val="240"/>
          <w:marBottom w:val="0"/>
          <w:divBdr>
            <w:top w:val="none" w:sz="0" w:space="0" w:color="auto"/>
            <w:left w:val="none" w:sz="0" w:space="0" w:color="auto"/>
            <w:bottom w:val="none" w:sz="0" w:space="0" w:color="auto"/>
            <w:right w:val="none" w:sz="0" w:space="0" w:color="auto"/>
          </w:divBdr>
        </w:div>
        <w:div w:id="1389257234">
          <w:marLeft w:val="0"/>
          <w:marRight w:val="0"/>
          <w:marTop w:val="120"/>
          <w:marBottom w:val="0"/>
          <w:divBdr>
            <w:top w:val="none" w:sz="0" w:space="0" w:color="auto"/>
            <w:left w:val="none" w:sz="0" w:space="0" w:color="auto"/>
            <w:bottom w:val="none" w:sz="0" w:space="0" w:color="auto"/>
            <w:right w:val="none" w:sz="0" w:space="0" w:color="auto"/>
          </w:divBdr>
          <w:divsChild>
            <w:div w:id="612127829">
              <w:marLeft w:val="0"/>
              <w:marRight w:val="0"/>
              <w:marTop w:val="60"/>
              <w:marBottom w:val="0"/>
              <w:divBdr>
                <w:top w:val="none" w:sz="0" w:space="0" w:color="auto"/>
                <w:left w:val="none" w:sz="0" w:space="0" w:color="auto"/>
                <w:bottom w:val="none" w:sz="0" w:space="0" w:color="auto"/>
                <w:right w:val="none" w:sz="0" w:space="0" w:color="auto"/>
              </w:divBdr>
            </w:div>
          </w:divsChild>
        </w:div>
        <w:div w:id="1612393134">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1EC51-A185-5C42-9B37-C26AF49E9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2775</Words>
  <Characters>15823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Dahlia Foo</dc:creator>
  <cp:keywords/>
  <dc:description/>
  <cp:lastModifiedBy>Dahlia Foo</cp:lastModifiedBy>
  <cp:revision>32</cp:revision>
  <dcterms:created xsi:type="dcterms:W3CDTF">2021-02-19T03:51:00Z</dcterms:created>
  <dcterms:modified xsi:type="dcterms:W3CDTF">2022-01-02T13:47:00Z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d4726342-5a17-3b43-a44c-9f6d8eea9668</vt:lpwstr>
  </property>
  <property fmtid="{D5CDD505-2E9C-101B-9397-08002B2CF9AE}" pid="4" name="Mendeley Citation Style_1">
    <vt:lpwstr>http://www.zotero.org/styles/ecology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 6th edition</vt:lpwstr>
  </property>
  <property fmtid="{D5CDD505-2E9C-101B-9397-08002B2CF9AE}" pid="9" name="Mendeley Recent Style Id 2_1">
    <vt:lpwstr>http://www.zotero.org/styles/animal-behaviour</vt:lpwstr>
  </property>
  <property fmtid="{D5CDD505-2E9C-101B-9397-08002B2CF9AE}" pid="10" name="Mendeley Recent Style Name 2_1">
    <vt:lpwstr>Animal Behaviour</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http://www.zotero.org/styles/ecology</vt:lpwstr>
  </property>
  <property fmtid="{D5CDD505-2E9C-101B-9397-08002B2CF9AE}" pid="16" name="Mendeley Recent Style Name 5_1">
    <vt:lpwstr>Ecology</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http://www.zotero.org/styles/marine-and-freshwater-research</vt:lpwstr>
  </property>
  <property fmtid="{D5CDD505-2E9C-101B-9397-08002B2CF9AE}" pid="20" name="Mendeley Recent Style Name 7_1">
    <vt:lpwstr>Marine &amp; Freshwater Research</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